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9C08" w14:textId="77777777" w:rsidR="009B257C" w:rsidRPr="00C85E86" w:rsidRDefault="000F4D66">
      <w:pPr>
        <w:rPr>
          <w:rStyle w:val="A0"/>
          <w:lang w:val="nl-BE"/>
        </w:rPr>
      </w:pPr>
      <w:r w:rsidRPr="00C85E86">
        <w:rPr>
          <w:noProof/>
          <w:lang w:val="nl-BE"/>
          <w14:ligatures w14:val="standardContextual"/>
        </w:rPr>
        <mc:AlternateContent>
          <mc:Choice Requires="wps">
            <w:drawing>
              <wp:anchor distT="0" distB="0" distL="114300" distR="114300" simplePos="0" relativeHeight="251667456"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w14:anchorId="48106BDC">
              <v:shape id="IMAGE" style="position:absolute;margin-left:-70.85pt;margin-top:-13.75pt;width:595.3pt;height:4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" w14:anchorId="7DF771BC">
                <v:fill type="frame" o:title="" recolor="t" rotate="t" r:id="rId12"/>
                <v:stroke joinstyle="miter"/>
                <v:path arrowok="t" o:connecttype="custom" o:connectlocs="0,0;7560000,0;7556825,4855761;0,5483300;0,0" o:connectangles="0,0,0,0,0"/>
                <w10:wrap anchorx="margin"/>
              </v:shape>
            </w:pict>
          </mc:Fallback>
        </mc:AlternateContent>
      </w:r>
    </w:p>
    <w:p w14:paraId="654FD837" w14:textId="4176D787" w:rsidR="009B257C" w:rsidRPr="001712DB" w:rsidRDefault="000F4D66">
      <w:pPr>
        <w:pStyle w:val="Titel"/>
        <w:rPr>
          <w:sz w:val="56"/>
          <w:lang w:val="nl-BE"/>
        </w:rPr>
      </w:pPr>
      <w:r w:rsidRPr="001712DB">
        <w:rPr>
          <w:rFonts w:ascii="Lato Thin" w:hAnsi="Lato Thin" w:cs="Lato Thin"/>
          <w:noProof/>
          <w:color w:val="3B448C"/>
          <w:sz w:val="56"/>
          <w:lang w:val="nl-BE"/>
          <w14:ligatures w14:val="standardContextual"/>
        </w:rPr>
        <w:drawing>
          <wp:anchor distT="0" distB="0" distL="114300" distR="114300" simplePos="0" relativeHeight="251667967" behindDoc="0" locked="0" layoutInCell="1" allowOverlap="1" wp14:anchorId="18FE0FB6" wp14:editId="65AD792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BE7F61" w:rsidRPr="001712DB">
        <w:rPr>
          <w:rFonts w:ascii="Lato Thin" w:hAnsi="Lato Thin" w:cs="Lato Thin"/>
          <w:noProof/>
          <w:color w:val="3B448C"/>
          <w:sz w:val="56"/>
          <w:lang w:val="nl-BE"/>
        </w:rPr>
        <w:drawing>
          <wp:anchor distT="0" distB="0" distL="114300" distR="114300" simplePos="0" relativeHeight="251668480" behindDoc="0" locked="0" layoutInCell="1" allowOverlap="1" wp14:anchorId="4B0EBF2A" wp14:editId="0FC885DA">
            <wp:simplePos x="0" y="0"/>
            <wp:positionH relativeFrom="column">
              <wp:posOffset>-404495</wp:posOffset>
            </wp:positionH>
            <wp:positionV relativeFrom="page">
              <wp:posOffset>8134985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r w:rsidR="001712DB" w:rsidRPr="001712DB">
        <w:rPr>
          <w:sz w:val="56"/>
          <w:lang w:val="nl-BE"/>
        </w:rPr>
        <w:t>netwerkbeveiligings</w:t>
      </w:r>
      <w:r w:rsidR="001712DB">
        <w:rPr>
          <w:sz w:val="56"/>
          <w:lang w:val="nl-BE"/>
        </w:rPr>
        <w:t>-</w:t>
      </w:r>
      <w:r w:rsidR="001712DB" w:rsidRPr="001712DB">
        <w:rPr>
          <w:sz w:val="56"/>
          <w:lang w:val="nl-BE"/>
        </w:rPr>
        <w:t>beleid</w:t>
      </w:r>
    </w:p>
    <w:p w14:paraId="56ADEC58" w14:textId="126F6A17" w:rsidR="00FF6C19" w:rsidRPr="00C85E86" w:rsidRDefault="000567F5" w:rsidP="00891C31">
      <w:pPr>
        <w:pStyle w:val="Coversous-titre"/>
        <w:rPr>
          <w:noProof/>
        </w:rPr>
      </w:pPr>
      <w:r w:rsidRPr="00C85E86">
        <w:t xml:space="preserve"> Sjabloon</w:t>
      </w:r>
    </w:p>
    <w:p w14:paraId="6950CD39" w14:textId="77777777" w:rsidR="009B257C" w:rsidRPr="00C85E86" w:rsidRDefault="000F4D66">
      <w:pPr>
        <w:pStyle w:val="berschrift1"/>
        <w:rPr>
          <w:lang w:val="nl-BE"/>
        </w:rPr>
      </w:pPr>
      <w:bookmarkStart w:id="0" w:name="_Toc157092842"/>
      <w:r w:rsidRPr="00C85E86">
        <w:rPr>
          <w:lang w:val="nl-BE"/>
        </w:rPr>
        <w:lastRenderedPageBreak/>
        <w:t>Autoriteit en herziening</w:t>
      </w:r>
      <w:bookmarkEnd w:id="0"/>
    </w:p>
    <w:p w14:paraId="5BDDFB11" w14:textId="77777777" w:rsidR="009B257C" w:rsidRPr="00C85E86" w:rsidRDefault="000F4D66">
      <w:pPr>
        <w:pStyle w:val="berschrift2"/>
        <w:rPr>
          <w:lang w:val="nl-BE"/>
        </w:rPr>
      </w:pPr>
      <w:bookmarkStart w:id="1" w:name="_Toc157092843"/>
      <w:r w:rsidRPr="00C85E86">
        <w:rPr>
          <w:lang w:val="nl-BE"/>
        </w:rPr>
        <w:t>Documentcontrole en beoordeling</w:t>
      </w:r>
      <w:bookmarkEnd w:id="1"/>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CA1946" w:rsidRPr="00C85E86" w14:paraId="346F5F4D" w14:textId="77777777" w:rsidTr="006247AE">
        <w:trPr>
          <w:trHeight w:val="283"/>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6DF5A293" w14:textId="77777777" w:rsidR="009B257C" w:rsidRPr="00C85E86" w:rsidRDefault="000F4D66">
            <w:pPr>
              <w:rPr>
                <w:b/>
                <w:color w:val="FFFFFF" w:themeColor="background1"/>
                <w:lang w:val="nl-BE"/>
              </w:rPr>
            </w:pPr>
            <w:r w:rsidRPr="00C85E86">
              <w:rPr>
                <w:b/>
                <w:color w:val="FFFFFF" w:themeColor="background1"/>
                <w:lang w:val="nl-BE"/>
              </w:rPr>
              <w:t xml:space="preserve">Documentcontrole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36AD4B9" w14:textId="77777777" w:rsidR="00CA1946" w:rsidRPr="00C85E86" w:rsidRDefault="00CA1946" w:rsidP="00040420">
            <w:pPr>
              <w:rPr>
                <w:b/>
                <w:lang w:val="nl-BE"/>
              </w:rPr>
            </w:pPr>
          </w:p>
        </w:tc>
      </w:tr>
      <w:tr w:rsidR="00CA1946" w:rsidRPr="00C85E86" w14:paraId="037777FB" w14:textId="77777777" w:rsidTr="006247AE">
        <w:trPr>
          <w:trHeight w:val="283"/>
        </w:trPr>
        <w:tc>
          <w:tcPr>
            <w:tcW w:w="2696" w:type="dxa"/>
            <w:tcBorders>
              <w:top w:val="single" w:sz="4" w:space="0" w:color="007988"/>
            </w:tcBorders>
            <w:vAlign w:val="center"/>
          </w:tcPr>
          <w:p w14:paraId="2FA7D940" w14:textId="77777777" w:rsidR="009B257C" w:rsidRPr="00C85E86" w:rsidRDefault="000F4D66">
            <w:pPr>
              <w:rPr>
                <w:bCs/>
                <w:lang w:val="nl-BE"/>
              </w:rPr>
            </w:pPr>
            <w:r w:rsidRPr="00C85E86">
              <w:rPr>
                <w:bCs/>
                <w:lang w:val="nl-BE"/>
              </w:rPr>
              <w:t xml:space="preserve">Auteur </w:t>
            </w:r>
          </w:p>
        </w:tc>
        <w:tc>
          <w:tcPr>
            <w:tcW w:w="6366" w:type="dxa"/>
            <w:tcBorders>
              <w:top w:val="single" w:sz="4" w:space="0" w:color="007988"/>
            </w:tcBorders>
            <w:vAlign w:val="center"/>
          </w:tcPr>
          <w:p w14:paraId="554642A4" w14:textId="77777777" w:rsidR="00CA1946" w:rsidRPr="00C85E86" w:rsidRDefault="00CA1946" w:rsidP="00040420">
            <w:pPr>
              <w:rPr>
                <w:b/>
                <w:lang w:val="nl-BE"/>
              </w:rPr>
            </w:pPr>
          </w:p>
        </w:tc>
      </w:tr>
      <w:tr w:rsidR="00CA1946" w:rsidRPr="00C85E86" w14:paraId="4A601580" w14:textId="77777777" w:rsidTr="006247AE">
        <w:trPr>
          <w:trHeight w:val="283"/>
        </w:trPr>
        <w:tc>
          <w:tcPr>
            <w:tcW w:w="2696" w:type="dxa"/>
            <w:vAlign w:val="center"/>
          </w:tcPr>
          <w:p w14:paraId="194288F7" w14:textId="77777777" w:rsidR="009B257C" w:rsidRPr="00C85E86" w:rsidRDefault="000F4D66">
            <w:pPr>
              <w:rPr>
                <w:bCs/>
                <w:lang w:val="nl-BE"/>
              </w:rPr>
            </w:pPr>
            <w:r w:rsidRPr="00C85E86">
              <w:rPr>
                <w:bCs/>
                <w:lang w:val="nl-BE"/>
              </w:rPr>
              <w:t>Eigenaar</w:t>
            </w:r>
          </w:p>
        </w:tc>
        <w:tc>
          <w:tcPr>
            <w:tcW w:w="6366" w:type="dxa"/>
            <w:vAlign w:val="center"/>
          </w:tcPr>
          <w:p w14:paraId="288D28B9" w14:textId="77777777" w:rsidR="00CA1946" w:rsidRPr="00C85E86" w:rsidRDefault="00CA1946" w:rsidP="00040420">
            <w:pPr>
              <w:rPr>
                <w:b/>
                <w:lang w:val="nl-BE"/>
              </w:rPr>
            </w:pPr>
          </w:p>
        </w:tc>
      </w:tr>
      <w:tr w:rsidR="00CA1946" w:rsidRPr="00C85E86" w14:paraId="4603F3D4" w14:textId="77777777" w:rsidTr="006247AE">
        <w:trPr>
          <w:trHeight w:val="283"/>
        </w:trPr>
        <w:tc>
          <w:tcPr>
            <w:tcW w:w="2696" w:type="dxa"/>
            <w:vAlign w:val="center"/>
          </w:tcPr>
          <w:p w14:paraId="6325B699" w14:textId="77777777" w:rsidR="009B257C" w:rsidRPr="00C85E86" w:rsidRDefault="000F4D66">
            <w:pPr>
              <w:rPr>
                <w:bCs/>
                <w:lang w:val="nl-BE"/>
              </w:rPr>
            </w:pPr>
            <w:r w:rsidRPr="00C85E86">
              <w:rPr>
                <w:bCs/>
                <w:lang w:val="nl-BE"/>
              </w:rPr>
              <w:t>Datum aangemaakt</w:t>
            </w:r>
          </w:p>
        </w:tc>
        <w:tc>
          <w:tcPr>
            <w:tcW w:w="6366" w:type="dxa"/>
            <w:vAlign w:val="center"/>
          </w:tcPr>
          <w:p w14:paraId="38DB0963" w14:textId="77777777" w:rsidR="00CA1946" w:rsidRPr="00C85E86" w:rsidRDefault="00CA1946" w:rsidP="00040420">
            <w:pPr>
              <w:rPr>
                <w:b/>
                <w:lang w:val="nl-BE"/>
              </w:rPr>
            </w:pPr>
          </w:p>
        </w:tc>
      </w:tr>
      <w:tr w:rsidR="00CA1946" w:rsidRPr="00C85E86" w14:paraId="0E6BE0FE" w14:textId="77777777" w:rsidTr="006247AE">
        <w:trPr>
          <w:trHeight w:val="283"/>
        </w:trPr>
        <w:tc>
          <w:tcPr>
            <w:tcW w:w="2696" w:type="dxa"/>
            <w:vAlign w:val="center"/>
          </w:tcPr>
          <w:p w14:paraId="20ADF631" w14:textId="77777777" w:rsidR="009B257C" w:rsidRPr="00C85E86" w:rsidRDefault="000F4D66">
            <w:pPr>
              <w:rPr>
                <w:bCs/>
                <w:lang w:val="nl-BE"/>
              </w:rPr>
            </w:pPr>
            <w:r w:rsidRPr="00C85E86">
              <w:rPr>
                <w:bCs/>
                <w:lang w:val="nl-BE"/>
              </w:rPr>
              <w:t xml:space="preserve">Laatst herzien door </w:t>
            </w:r>
          </w:p>
        </w:tc>
        <w:tc>
          <w:tcPr>
            <w:tcW w:w="6366" w:type="dxa"/>
            <w:vAlign w:val="center"/>
          </w:tcPr>
          <w:p w14:paraId="4CCA7809" w14:textId="77777777" w:rsidR="00CA1946" w:rsidRPr="00C85E86" w:rsidRDefault="00CA1946" w:rsidP="00040420">
            <w:pPr>
              <w:rPr>
                <w:b/>
                <w:lang w:val="nl-BE"/>
              </w:rPr>
            </w:pPr>
          </w:p>
        </w:tc>
      </w:tr>
      <w:tr w:rsidR="00CA1946" w:rsidRPr="00C85E86" w14:paraId="50158E5B" w14:textId="77777777" w:rsidTr="006247AE">
        <w:trPr>
          <w:trHeight w:val="283"/>
        </w:trPr>
        <w:tc>
          <w:tcPr>
            <w:tcW w:w="2696" w:type="dxa"/>
            <w:vAlign w:val="center"/>
          </w:tcPr>
          <w:p w14:paraId="5BA31D14" w14:textId="77777777" w:rsidR="009B257C" w:rsidRPr="00C85E86" w:rsidRDefault="000F4D66">
            <w:pPr>
              <w:rPr>
                <w:bCs/>
                <w:lang w:val="nl-BE"/>
              </w:rPr>
            </w:pPr>
            <w:r w:rsidRPr="00C85E86">
              <w:rPr>
                <w:bCs/>
                <w:lang w:val="nl-BE"/>
              </w:rPr>
              <w:t>Laatste herzieningsdatum</w:t>
            </w:r>
          </w:p>
        </w:tc>
        <w:tc>
          <w:tcPr>
            <w:tcW w:w="6366" w:type="dxa"/>
            <w:vAlign w:val="center"/>
          </w:tcPr>
          <w:p w14:paraId="1B9F79EF" w14:textId="77777777" w:rsidR="00CA1946" w:rsidRPr="00C85E86" w:rsidRDefault="00CA1946" w:rsidP="00040420">
            <w:pPr>
              <w:rPr>
                <w:b/>
                <w:lang w:val="nl-BE"/>
              </w:rPr>
            </w:pPr>
          </w:p>
        </w:tc>
      </w:tr>
    </w:tbl>
    <w:p w14:paraId="66030C4D" w14:textId="77777777" w:rsidR="009B257C" w:rsidRPr="00C85E86" w:rsidRDefault="000F4D66">
      <w:pPr>
        <w:pStyle w:val="Textkrper"/>
        <w:rPr>
          <w:lang w:val="nl-BE"/>
        </w:rPr>
      </w:pPr>
      <w:del w:id="2" w:author="Andre Stephan" w:date="2024-02-28T16:23:00Z">
        <w:r w:rsidRPr="00C85E86" w:rsidDel="00050E4C">
          <w:rPr>
            <w:lang w:val="nl-BE"/>
          </w:rPr>
          <w:delText>.</w:delText>
        </w:r>
      </w:del>
    </w:p>
    <w:p w14:paraId="1DFBDE9C" w14:textId="77777777" w:rsidR="009B257C" w:rsidRPr="00C85E86" w:rsidRDefault="000F4D66">
      <w:pPr>
        <w:pStyle w:val="berschrift2"/>
        <w:rPr>
          <w:lang w:val="nl-BE"/>
        </w:rPr>
      </w:pPr>
      <w:bookmarkStart w:id="3" w:name="_Toc157092844"/>
      <w:r w:rsidRPr="00C85E86">
        <w:rPr>
          <w:lang w:val="nl-BE"/>
        </w:rPr>
        <w:t>Versiebeheer</w:t>
      </w:r>
      <w:bookmarkEnd w:id="3"/>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895"/>
        <w:gridCol w:w="2782"/>
        <w:gridCol w:w="3535"/>
      </w:tblGrid>
      <w:tr w:rsidR="00B35843" w:rsidRPr="00C85E86" w14:paraId="6BD992FC" w14:textId="77777777" w:rsidTr="00B35843">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6297CB14" w14:textId="77777777" w:rsidR="009B257C" w:rsidRPr="00C85E86" w:rsidRDefault="000F4D66">
            <w:pPr>
              <w:rPr>
                <w:b/>
                <w:color w:val="FFFFFF" w:themeColor="background1"/>
                <w:lang w:val="nl-BE"/>
              </w:rPr>
            </w:pPr>
            <w:r w:rsidRPr="00C85E86">
              <w:rPr>
                <w:b/>
                <w:color w:val="FFFFFF" w:themeColor="background1"/>
                <w:lang w:val="nl-BE"/>
              </w:rPr>
              <w:t xml:space="preserve">Versie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7456B83F" w14:textId="77777777" w:rsidR="009B257C" w:rsidRPr="00C85E86" w:rsidRDefault="000F4D66">
            <w:pPr>
              <w:rPr>
                <w:b/>
                <w:color w:val="FFFFFF" w:themeColor="background1"/>
                <w:lang w:val="nl-BE"/>
              </w:rPr>
            </w:pPr>
            <w:r w:rsidRPr="00C85E86">
              <w:rPr>
                <w:b/>
                <w:color w:val="FFFFFF" w:themeColor="background1"/>
                <w:lang w:val="nl-BE"/>
              </w:rPr>
              <w:t>Datum van goedkeuring</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3DE73E00" w14:textId="77777777" w:rsidR="009B257C" w:rsidRPr="00C85E86" w:rsidRDefault="000F4D66">
            <w:pPr>
              <w:rPr>
                <w:b/>
                <w:color w:val="FFFFFF" w:themeColor="background1"/>
                <w:lang w:val="nl-BE"/>
              </w:rPr>
            </w:pPr>
            <w:r w:rsidRPr="00C85E86">
              <w:rPr>
                <w:b/>
                <w:color w:val="FFFFFF" w:themeColor="background1"/>
                <w:lang w:val="nl-BE"/>
              </w:rPr>
              <w:t xml:space="preserve">Goedgekeurd door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6B425C3D" w14:textId="77777777" w:rsidR="009B257C" w:rsidRPr="00C85E86" w:rsidRDefault="000F4D66">
            <w:pPr>
              <w:rPr>
                <w:b/>
                <w:color w:val="FFFFFF" w:themeColor="background1"/>
                <w:lang w:val="nl-BE"/>
              </w:rPr>
            </w:pPr>
            <w:r w:rsidRPr="00C85E86">
              <w:rPr>
                <w:b/>
                <w:color w:val="FFFFFF" w:themeColor="background1"/>
                <w:lang w:val="nl-BE"/>
              </w:rPr>
              <w:t>Beschrijving van verandering</w:t>
            </w:r>
          </w:p>
        </w:tc>
      </w:tr>
      <w:tr w:rsidR="00B35843" w:rsidRPr="00C85E86" w14:paraId="00F253EB" w14:textId="77777777" w:rsidTr="00040420">
        <w:trPr>
          <w:trHeight w:val="283"/>
        </w:trPr>
        <w:tc>
          <w:tcPr>
            <w:tcW w:w="860" w:type="dxa"/>
            <w:tcBorders>
              <w:top w:val="single" w:sz="4" w:space="0" w:color="007988"/>
            </w:tcBorders>
            <w:vAlign w:val="center"/>
          </w:tcPr>
          <w:p w14:paraId="14E8AD15" w14:textId="50A18357" w:rsidR="00B35843" w:rsidRPr="00C85E86" w:rsidRDefault="00143920" w:rsidP="00040420">
            <w:pPr>
              <w:rPr>
                <w:lang w:val="nl-BE"/>
              </w:rPr>
            </w:pPr>
            <w:r>
              <w:rPr>
                <w:lang w:val="nl-BE"/>
              </w:rPr>
              <w:t>1.0</w:t>
            </w:r>
          </w:p>
        </w:tc>
        <w:tc>
          <w:tcPr>
            <w:tcW w:w="1982" w:type="dxa"/>
            <w:tcBorders>
              <w:top w:val="single" w:sz="4" w:space="0" w:color="007988"/>
            </w:tcBorders>
            <w:vAlign w:val="center"/>
          </w:tcPr>
          <w:p w14:paraId="3D44C8E2" w14:textId="77777777" w:rsidR="00B35843" w:rsidRPr="00C85E86" w:rsidRDefault="00B35843" w:rsidP="00040420">
            <w:pPr>
              <w:rPr>
                <w:lang w:val="nl-BE"/>
              </w:rPr>
            </w:pPr>
          </w:p>
        </w:tc>
        <w:tc>
          <w:tcPr>
            <w:tcW w:w="2999" w:type="dxa"/>
            <w:tcBorders>
              <w:top w:val="single" w:sz="4" w:space="0" w:color="007988"/>
            </w:tcBorders>
          </w:tcPr>
          <w:p w14:paraId="12DB602B" w14:textId="77777777" w:rsidR="00B35843" w:rsidRPr="00C85E86" w:rsidRDefault="00B35843" w:rsidP="00040420">
            <w:pPr>
              <w:rPr>
                <w:lang w:val="nl-BE"/>
              </w:rPr>
            </w:pPr>
          </w:p>
        </w:tc>
        <w:tc>
          <w:tcPr>
            <w:tcW w:w="3895" w:type="dxa"/>
            <w:tcBorders>
              <w:top w:val="single" w:sz="4" w:space="0" w:color="007988"/>
            </w:tcBorders>
            <w:vAlign w:val="center"/>
          </w:tcPr>
          <w:p w14:paraId="050511D7" w14:textId="77777777" w:rsidR="00B35843" w:rsidRPr="00C85E86" w:rsidRDefault="00B35843" w:rsidP="00040420">
            <w:pPr>
              <w:rPr>
                <w:lang w:val="nl-BE"/>
              </w:rPr>
            </w:pPr>
          </w:p>
          <w:p w14:paraId="2E8A0BC5" w14:textId="77777777" w:rsidR="00B35843" w:rsidRPr="00C85E86" w:rsidRDefault="00B35843" w:rsidP="00040420">
            <w:pPr>
              <w:rPr>
                <w:lang w:val="nl-BE"/>
              </w:rPr>
            </w:pPr>
          </w:p>
        </w:tc>
      </w:tr>
    </w:tbl>
    <w:p w14:paraId="6B8A1F8E" w14:textId="77777777" w:rsidR="00CA1946" w:rsidRPr="00C85E86" w:rsidRDefault="00CA1946" w:rsidP="00CA1946">
      <w:pPr>
        <w:rPr>
          <w:lang w:val="nl-BE"/>
        </w:rPr>
      </w:pPr>
    </w:p>
    <w:p w14:paraId="2CE98BD7" w14:textId="77777777" w:rsidR="00CA1946" w:rsidRPr="00C85E86" w:rsidRDefault="00CA1946" w:rsidP="00CA1946">
      <w:pPr>
        <w:rPr>
          <w:lang w:val="nl-BE"/>
        </w:rPr>
      </w:pPr>
    </w:p>
    <w:p w14:paraId="16A682DC" w14:textId="77777777" w:rsidR="00141B30" w:rsidRPr="00C85E86" w:rsidRDefault="00141B30" w:rsidP="00CA1946">
      <w:pPr>
        <w:rPr>
          <w:lang w:val="nl-BE"/>
        </w:rPr>
      </w:pPr>
    </w:p>
    <w:p w14:paraId="0CF6FDE7" w14:textId="77777777" w:rsidR="00141B30" w:rsidRPr="00C85E86" w:rsidRDefault="00141B30" w:rsidP="00CA1946">
      <w:pPr>
        <w:rPr>
          <w:lang w:val="nl-BE"/>
        </w:rPr>
      </w:pPr>
    </w:p>
    <w:p w14:paraId="7A77416F" w14:textId="77777777" w:rsidR="00141B30" w:rsidRPr="00C85E86" w:rsidRDefault="00141B30" w:rsidP="00CA1946">
      <w:pPr>
        <w:rPr>
          <w:lang w:val="nl-BE"/>
        </w:rPr>
      </w:pPr>
    </w:p>
    <w:p w14:paraId="4C163A35" w14:textId="77777777" w:rsidR="00141B30" w:rsidRPr="00C85E86" w:rsidRDefault="00141B30" w:rsidP="00CA1946">
      <w:pPr>
        <w:rPr>
          <w:lang w:val="nl-BE"/>
        </w:rPr>
      </w:pPr>
    </w:p>
    <w:p w14:paraId="0BC3D8E7" w14:textId="77777777" w:rsidR="00141B30" w:rsidRPr="00C85E86" w:rsidRDefault="00141B30" w:rsidP="00CA1946">
      <w:pPr>
        <w:rPr>
          <w:lang w:val="nl-BE"/>
        </w:rPr>
      </w:pPr>
    </w:p>
    <w:p w14:paraId="7364BAA1" w14:textId="77777777" w:rsidR="006145A9" w:rsidRPr="00C85E86" w:rsidRDefault="006145A9">
      <w:pPr>
        <w:widowControl/>
        <w:autoSpaceDE/>
        <w:autoSpaceDN/>
        <w:rPr>
          <w:rFonts w:ascii="Arial" w:eastAsiaTheme="majorEastAsia" w:hAnsi="Arial" w:cs="Times New Roman (Titres CS)"/>
          <w:b/>
          <w:color w:val="4DC0E3" w:themeColor="accent3"/>
          <w:sz w:val="30"/>
          <w:szCs w:val="32"/>
          <w:lang w:val="nl-BE"/>
        </w:rPr>
      </w:pPr>
      <w:r w:rsidRPr="00C85E86">
        <w:rPr>
          <w:lang w:val="nl-BE"/>
        </w:rPr>
        <w:br w:type="page"/>
      </w:r>
    </w:p>
    <w:p w14:paraId="7A58B2D6" w14:textId="5D60954A" w:rsidR="009B257C" w:rsidRPr="00C85E86" w:rsidRDefault="000A267A">
      <w:pPr>
        <w:pStyle w:val="berschrift1"/>
        <w:rPr>
          <w:lang w:val="nl-BE"/>
        </w:rPr>
      </w:pPr>
      <w:r>
        <w:rPr>
          <w:lang w:val="nl-BE"/>
        </w:rPr>
        <w:lastRenderedPageBreak/>
        <w:t>Intro</w:t>
      </w:r>
    </w:p>
    <w:p w14:paraId="05043A94" w14:textId="20BE61D5" w:rsidR="006C25EF" w:rsidRDefault="00E8039C" w:rsidP="00E8039C">
      <w:pPr>
        <w:pStyle w:val="Textkrper"/>
        <w:rPr>
          <w:lang w:val="nl-BE"/>
        </w:rPr>
      </w:pPr>
      <w:r w:rsidRPr="00E8039C">
        <w:rPr>
          <w:lang w:val="nl-BE"/>
        </w:rPr>
        <w:t>Netwerkbeveiliging binnen de organisatie is belangrijk omdat het je eerste verdediging is tegen aanvallen van buitenaf. Door effectieve technische en organisatorische maatregelen voor netwerkbeveiliging te implementeren, kun je voorkomen dat cybercriminelen je infrastructuur in kaart brengen, je communicatie verstoren, onrechtmatig data vergaren of kritieke toepassingen en apparaten bereiken</w:t>
      </w:r>
      <w:r>
        <w:rPr>
          <w:lang w:val="nl-BE"/>
        </w:rPr>
        <w:t>.</w:t>
      </w:r>
    </w:p>
    <w:p w14:paraId="6D8AD3C0" w14:textId="494D4270" w:rsidR="00891C31" w:rsidRDefault="00891C31" w:rsidP="00E8039C">
      <w:pPr>
        <w:pStyle w:val="Textkrper"/>
        <w:rPr>
          <w:lang w:val="nl-BE"/>
        </w:rPr>
      </w:pPr>
      <w:r w:rsidRPr="00891C31">
        <w:rPr>
          <w:lang w:val="nl-BE"/>
        </w:rPr>
        <w:t xml:space="preserve">Dit beleidsdocument maakt deel uit van een set van beleidsdocumenten die </w:t>
      </w:r>
      <w:r w:rsidRPr="00891C31">
        <w:rPr>
          <w:b/>
          <w:bCs/>
          <w:color w:val="00B0F0"/>
          <w:lang w:val="nl-BE"/>
        </w:rPr>
        <w:t>[Organisatie]</w:t>
      </w:r>
      <w:r w:rsidRPr="00891C31">
        <w:rPr>
          <w:lang w:val="nl-BE"/>
        </w:rPr>
        <w:t xml:space="preserve"> ondersteunen bij het opstellen van een gedegen strategie rond cyberbeveiliging.</w:t>
      </w:r>
    </w:p>
    <w:p w14:paraId="1238F4F9" w14:textId="2898460E" w:rsidR="00E8039C" w:rsidRDefault="003A041E" w:rsidP="003A041E">
      <w:pPr>
        <w:pStyle w:val="berschrift1"/>
        <w:rPr>
          <w:lang w:val="nl-BE"/>
        </w:rPr>
      </w:pPr>
      <w:r w:rsidRPr="003A041E">
        <w:rPr>
          <w:lang w:val="nl-BE"/>
        </w:rPr>
        <w:t>Netwerkbeveiliging</w:t>
      </w:r>
    </w:p>
    <w:p w14:paraId="7324CF86" w14:textId="635058D3" w:rsidR="00E8039C" w:rsidRDefault="00E93A30" w:rsidP="00E93A30">
      <w:pPr>
        <w:pStyle w:val="berschrift2"/>
        <w:rPr>
          <w:lang w:val="nl-BE"/>
        </w:rPr>
      </w:pPr>
      <w:r w:rsidRPr="00E93A30">
        <w:rPr>
          <w:lang w:val="nl-BE"/>
        </w:rPr>
        <w:t>Fysieke beveiliging</w:t>
      </w:r>
    </w:p>
    <w:p w14:paraId="3004915F" w14:textId="30A452B3" w:rsidR="00E93A30" w:rsidRDefault="008A51D1" w:rsidP="008A51D1">
      <w:pPr>
        <w:pStyle w:val="Textkrper"/>
        <w:rPr>
          <w:lang w:val="nl-BE"/>
        </w:rPr>
      </w:pPr>
      <w:r w:rsidRPr="008A51D1">
        <w:rPr>
          <w:lang w:val="nl-BE"/>
        </w:rPr>
        <w:t>Netwerkcomponenten zoals firewalls en switchen moeten zich in speciale kasten bevinden. Toegang tot deze kasten moet worden beperkt tot speciaal daarvoor aangewezen personeel. Data- en stroomkabels moeten worden beschermd tegen beschadiging.</w:t>
      </w:r>
    </w:p>
    <w:p w14:paraId="7DAFC621" w14:textId="0D918AB7" w:rsidR="008A51D1" w:rsidRDefault="00AC31D6" w:rsidP="00AC31D6">
      <w:pPr>
        <w:pStyle w:val="berschrift2"/>
        <w:rPr>
          <w:lang w:val="nl-BE"/>
        </w:rPr>
      </w:pPr>
      <w:r w:rsidRPr="00AC31D6">
        <w:rPr>
          <w:lang w:val="nl-BE"/>
        </w:rPr>
        <w:t>Segregatie van netwerken</w:t>
      </w:r>
    </w:p>
    <w:p w14:paraId="09EBAF13" w14:textId="2535DE6B" w:rsidR="00AC31D6" w:rsidRDefault="005555AC" w:rsidP="005555AC">
      <w:pPr>
        <w:pStyle w:val="Textkrper"/>
        <w:rPr>
          <w:lang w:val="nl-BE"/>
        </w:rPr>
      </w:pPr>
      <w:r w:rsidRPr="005555AC">
        <w:rPr>
          <w:lang w:val="nl-BE"/>
        </w:rPr>
        <w:t xml:space="preserve">Om te voorkomen dat malware en ander misbruik zich over het netwerk verspreidt, moet het netwerk worden ontworpen als een gescheiden topologie. Systemen moeten zich in aangewezen </w:t>
      </w:r>
      <w:proofErr w:type="spellStart"/>
      <w:r w:rsidRPr="005555AC">
        <w:rPr>
          <w:lang w:val="nl-BE"/>
        </w:rPr>
        <w:t>VLAN's</w:t>
      </w:r>
      <w:proofErr w:type="spellEnd"/>
      <w:r w:rsidRPr="005555AC">
        <w:rPr>
          <w:lang w:val="nl-BE"/>
        </w:rPr>
        <w:t xml:space="preserve"> bevinden, gescheiden door firewall toegangsregels.</w:t>
      </w:r>
    </w:p>
    <w:p w14:paraId="45E46604" w14:textId="77777777" w:rsidR="00527209" w:rsidRPr="00527209" w:rsidRDefault="00527209" w:rsidP="00527209">
      <w:pPr>
        <w:pStyle w:val="Textkrper"/>
        <w:rPr>
          <w:lang w:val="nl-BE"/>
        </w:rPr>
      </w:pPr>
      <w:r w:rsidRPr="00527209">
        <w:rPr>
          <w:lang w:val="nl-BE"/>
        </w:rPr>
        <w:t>De volgende VLAN segregatieregels moeten in acht worden genomen:</w:t>
      </w:r>
    </w:p>
    <w:p w14:paraId="1AEDE6D1" w14:textId="77777777" w:rsidR="00527209" w:rsidRDefault="00527209" w:rsidP="00527209">
      <w:pPr>
        <w:pStyle w:val="Textkrper"/>
        <w:numPr>
          <w:ilvl w:val="0"/>
          <w:numId w:val="43"/>
        </w:numPr>
        <w:rPr>
          <w:lang w:val="nl-BE"/>
        </w:rPr>
      </w:pPr>
      <w:r w:rsidRPr="00527209">
        <w:rPr>
          <w:lang w:val="nl-BE"/>
        </w:rPr>
        <w:t>Systemen die online diensten leveren (d.w.z. inkomend verkeer van het internet accepteren) moeten worden gescheiden van andere systemen.</w:t>
      </w:r>
    </w:p>
    <w:p w14:paraId="0BF8A407" w14:textId="77777777" w:rsidR="00527209" w:rsidRDefault="00527209" w:rsidP="00527209">
      <w:pPr>
        <w:pStyle w:val="Textkrper"/>
        <w:numPr>
          <w:ilvl w:val="0"/>
          <w:numId w:val="43"/>
        </w:numPr>
        <w:rPr>
          <w:lang w:val="nl-BE"/>
        </w:rPr>
      </w:pPr>
      <w:r w:rsidRPr="00527209">
        <w:rPr>
          <w:lang w:val="nl-BE"/>
        </w:rPr>
        <w:t>Netwerkmanagement verloopt via een afzonderlijke VLAN.</w:t>
      </w:r>
    </w:p>
    <w:p w14:paraId="35513687" w14:textId="77777777" w:rsidR="00527209" w:rsidRDefault="00527209" w:rsidP="00527209">
      <w:pPr>
        <w:pStyle w:val="Textkrper"/>
        <w:numPr>
          <w:ilvl w:val="0"/>
          <w:numId w:val="43"/>
        </w:numPr>
        <w:rPr>
          <w:lang w:val="nl-BE"/>
        </w:rPr>
      </w:pPr>
      <w:r w:rsidRPr="00527209">
        <w:rPr>
          <w:lang w:val="nl-BE"/>
        </w:rPr>
        <w:t>Systemen die verbonden diensten leveren (d.w.z. inkomend verkeer accepteren van niet vertrouwde netwerken anders dan het internet) moeten worden gescheiden van andere systemen</w:t>
      </w:r>
    </w:p>
    <w:p w14:paraId="140DC42A" w14:textId="77777777" w:rsidR="00527209" w:rsidRDefault="00527209" w:rsidP="00527209">
      <w:pPr>
        <w:pStyle w:val="Textkrper"/>
        <w:numPr>
          <w:ilvl w:val="0"/>
          <w:numId w:val="43"/>
        </w:numPr>
        <w:rPr>
          <w:lang w:val="nl-BE"/>
        </w:rPr>
      </w:pPr>
      <w:r w:rsidRPr="00527209">
        <w:rPr>
          <w:lang w:val="nl-BE"/>
        </w:rPr>
        <w:t>Eindgebruikersapparaten moeten worden gescheiden van servers.</w:t>
      </w:r>
    </w:p>
    <w:p w14:paraId="18063B15" w14:textId="77777777" w:rsidR="00527209" w:rsidRDefault="00527209" w:rsidP="00527209">
      <w:pPr>
        <w:pStyle w:val="Textkrper"/>
        <w:numPr>
          <w:ilvl w:val="0"/>
          <w:numId w:val="43"/>
        </w:numPr>
        <w:rPr>
          <w:lang w:val="nl-BE"/>
        </w:rPr>
      </w:pPr>
      <w:r w:rsidRPr="00527209">
        <w:rPr>
          <w:lang w:val="nl-BE"/>
        </w:rPr>
        <w:t>Onbeheerde apparaten moeten worden gescheiden van beheerde apparaten. </w:t>
      </w:r>
    </w:p>
    <w:p w14:paraId="13174240" w14:textId="77777777" w:rsidR="00527209" w:rsidRDefault="00527209" w:rsidP="00527209">
      <w:pPr>
        <w:pStyle w:val="Textkrper"/>
        <w:numPr>
          <w:ilvl w:val="0"/>
          <w:numId w:val="43"/>
        </w:numPr>
        <w:rPr>
          <w:lang w:val="nl-BE"/>
        </w:rPr>
      </w:pPr>
      <w:r w:rsidRPr="00527209">
        <w:rPr>
          <w:lang w:val="nl-BE"/>
        </w:rPr>
        <w:t>Systemen met verschillende doeleinden moeten van elkaar worden gescheiden.</w:t>
      </w:r>
    </w:p>
    <w:p w14:paraId="7D693056" w14:textId="77777777" w:rsidR="00527209" w:rsidRDefault="00527209" w:rsidP="00527209">
      <w:pPr>
        <w:pStyle w:val="Textkrper"/>
        <w:numPr>
          <w:ilvl w:val="0"/>
          <w:numId w:val="43"/>
        </w:numPr>
        <w:rPr>
          <w:lang w:val="nl-BE"/>
        </w:rPr>
      </w:pPr>
      <w:r w:rsidRPr="00527209">
        <w:rPr>
          <w:lang w:val="nl-BE"/>
        </w:rPr>
        <w:t>Fysieke locaties moeten van elkaar gescheiden zijn.</w:t>
      </w:r>
    </w:p>
    <w:p w14:paraId="661C4F68" w14:textId="02868356" w:rsidR="00527209" w:rsidRDefault="00527209" w:rsidP="00527209">
      <w:pPr>
        <w:pStyle w:val="Textkrper"/>
        <w:numPr>
          <w:ilvl w:val="0"/>
          <w:numId w:val="43"/>
        </w:numPr>
        <w:rPr>
          <w:lang w:val="nl-BE"/>
        </w:rPr>
      </w:pPr>
      <w:r w:rsidRPr="00527209">
        <w:rPr>
          <w:lang w:val="nl-BE"/>
        </w:rPr>
        <w:t>Ontwikkelings-, test- en productiesystemen moeten van elkaar gescheiden zijn.</w:t>
      </w:r>
    </w:p>
    <w:p w14:paraId="328CDF1C" w14:textId="77777777" w:rsidR="00891C31" w:rsidRDefault="00891C31" w:rsidP="00891C31">
      <w:pPr>
        <w:pStyle w:val="Textkrper"/>
        <w:ind w:left="360"/>
        <w:rPr>
          <w:lang w:val="nl-BE"/>
        </w:rPr>
      </w:pPr>
    </w:p>
    <w:p w14:paraId="72DABDE8" w14:textId="77777777" w:rsidR="00891C31" w:rsidRDefault="00891C31" w:rsidP="00891C31">
      <w:pPr>
        <w:pStyle w:val="Textkrper"/>
        <w:ind w:left="360"/>
        <w:rPr>
          <w:lang w:val="nl-BE"/>
        </w:rPr>
      </w:pPr>
    </w:p>
    <w:p w14:paraId="40B3A18D" w14:textId="77777777" w:rsidR="00891C31" w:rsidRDefault="00891C31" w:rsidP="00891C31">
      <w:pPr>
        <w:pStyle w:val="Textkrper"/>
        <w:ind w:left="360"/>
        <w:rPr>
          <w:lang w:val="nl-BE"/>
        </w:rPr>
      </w:pPr>
    </w:p>
    <w:p w14:paraId="0A1D002C" w14:textId="77777777" w:rsidR="00891C31" w:rsidRDefault="00891C31" w:rsidP="00891C31">
      <w:pPr>
        <w:pStyle w:val="Textkrper"/>
        <w:ind w:left="360"/>
        <w:rPr>
          <w:lang w:val="nl-BE"/>
        </w:rPr>
      </w:pPr>
    </w:p>
    <w:p w14:paraId="2724A9C2" w14:textId="77777777" w:rsidR="00891C31" w:rsidRDefault="00891C31" w:rsidP="00891C31">
      <w:pPr>
        <w:pStyle w:val="Textkrper"/>
        <w:ind w:left="360"/>
        <w:rPr>
          <w:lang w:val="nl-BE"/>
        </w:rPr>
      </w:pPr>
    </w:p>
    <w:p w14:paraId="12E424E4" w14:textId="77777777" w:rsidR="00891C31" w:rsidRDefault="00891C31" w:rsidP="00891C31">
      <w:pPr>
        <w:pStyle w:val="Textkrper"/>
        <w:ind w:left="360"/>
        <w:rPr>
          <w:lang w:val="nl-BE"/>
        </w:rPr>
      </w:pPr>
    </w:p>
    <w:p w14:paraId="0F1DD3A4" w14:textId="77777777" w:rsidR="00891C31" w:rsidRPr="00527209" w:rsidRDefault="00891C31" w:rsidP="00891C31">
      <w:pPr>
        <w:pStyle w:val="Textkrper"/>
        <w:ind w:left="360"/>
        <w:rPr>
          <w:lang w:val="nl-BE"/>
        </w:rPr>
      </w:pPr>
    </w:p>
    <w:p w14:paraId="102911AC" w14:textId="449902E3" w:rsidR="00527209" w:rsidRDefault="00A97D3D" w:rsidP="00A97D3D">
      <w:pPr>
        <w:pStyle w:val="berschrift2"/>
        <w:rPr>
          <w:lang w:val="nl-BE"/>
        </w:rPr>
      </w:pPr>
      <w:r w:rsidRPr="00A97D3D">
        <w:rPr>
          <w:lang w:val="nl-BE"/>
        </w:rPr>
        <w:lastRenderedPageBreak/>
        <w:t>Firewalling</w:t>
      </w:r>
    </w:p>
    <w:p w14:paraId="68AA674A" w14:textId="714347DD" w:rsidR="00A97D3D" w:rsidRDefault="00DC206F" w:rsidP="00DC206F">
      <w:pPr>
        <w:pStyle w:val="Textkrper"/>
        <w:rPr>
          <w:lang w:val="nl-BE"/>
        </w:rPr>
      </w:pPr>
      <w:proofErr w:type="spellStart"/>
      <w:r w:rsidRPr="00DC206F">
        <w:rPr>
          <w:lang w:val="nl-BE"/>
        </w:rPr>
        <w:t>VLAN's</w:t>
      </w:r>
      <w:proofErr w:type="spellEnd"/>
      <w:r w:rsidRPr="00DC206F">
        <w:rPr>
          <w:lang w:val="nl-BE"/>
        </w:rPr>
        <w:t xml:space="preserve"> moeten worden gescheiden door firewalls. Netwerkverkeer tussen </w:t>
      </w:r>
      <w:proofErr w:type="spellStart"/>
      <w:r w:rsidRPr="00DC206F">
        <w:rPr>
          <w:lang w:val="nl-BE"/>
        </w:rPr>
        <w:t>VLAN's</w:t>
      </w:r>
      <w:proofErr w:type="spellEnd"/>
      <w:r w:rsidRPr="00DC206F">
        <w:rPr>
          <w:lang w:val="nl-BE"/>
        </w:rPr>
        <w:t xml:space="preserve"> en verkeer van of naar niet-vertrouwde netwerken moet worden geblokkeerd, tenzij het expliciet open moet zijn.</w:t>
      </w:r>
      <w:r w:rsidR="00653B3A">
        <w:rPr>
          <w:lang w:val="nl-BE"/>
        </w:rPr>
        <w:t xml:space="preserve">  </w:t>
      </w:r>
      <w:r w:rsidR="00653B3A" w:rsidRPr="00653B3A">
        <w:rPr>
          <w:lang w:val="nl-BE"/>
        </w:rPr>
        <w:t xml:space="preserve">Uitgaande internettoegang voor </w:t>
      </w:r>
      <w:proofErr w:type="spellStart"/>
      <w:r w:rsidR="00653B3A" w:rsidRPr="00653B3A">
        <w:rPr>
          <w:lang w:val="nl-BE"/>
        </w:rPr>
        <w:t>VLAN's</w:t>
      </w:r>
      <w:proofErr w:type="spellEnd"/>
      <w:r w:rsidR="00653B3A" w:rsidRPr="00653B3A">
        <w:rPr>
          <w:lang w:val="nl-BE"/>
        </w:rPr>
        <w:t xml:space="preserve"> van kantoorgebruikers is toegestaan, tenzij dit een negatieve invloed heeft op de beveiliging of prestaties van het bedrijf. Verkeer kan worden geprioriteerd, bijvoorbeeld om te voorkomen dat video- of muziekstreams het werk gerelateerde kantoorverkeer beïnvloeden.</w:t>
      </w:r>
    </w:p>
    <w:p w14:paraId="34174A9B" w14:textId="13FB23BD" w:rsidR="00653B3A" w:rsidRDefault="00B22A47" w:rsidP="00050E4C">
      <w:pPr>
        <w:pStyle w:val="berschrift2"/>
        <w:rPr>
          <w:lang w:val="nl-BE"/>
        </w:rPr>
        <w:pPrChange w:id="4" w:author="Andre Stephan" w:date="2024-02-28T16:23:00Z">
          <w:pPr>
            <w:widowControl/>
            <w:autoSpaceDE/>
            <w:autoSpaceDN/>
          </w:pPr>
        </w:pPrChange>
      </w:pPr>
      <w:r w:rsidRPr="00B22A47">
        <w:rPr>
          <w:lang w:val="nl-BE"/>
        </w:rPr>
        <w:t>VPN</w:t>
      </w:r>
    </w:p>
    <w:p w14:paraId="58BA3996" w14:textId="77777777" w:rsidR="0022731C" w:rsidRPr="0022731C" w:rsidRDefault="0022731C" w:rsidP="00B82237">
      <w:pPr>
        <w:pStyle w:val="Textkrper"/>
        <w:rPr>
          <w:lang w:val="nl-BE"/>
        </w:rPr>
      </w:pPr>
      <w:r w:rsidRPr="0022731C">
        <w:rPr>
          <w:lang w:val="nl-BE"/>
        </w:rPr>
        <w:t xml:space="preserve">Voor telewerken of machine-naar-machine communicatie over </w:t>
      </w:r>
      <w:proofErr w:type="spellStart"/>
      <w:r w:rsidRPr="0022731C">
        <w:rPr>
          <w:lang w:val="nl-BE"/>
        </w:rPr>
        <w:t>onvertrouwde</w:t>
      </w:r>
      <w:proofErr w:type="spellEnd"/>
      <w:r w:rsidRPr="0022731C">
        <w:rPr>
          <w:lang w:val="nl-BE"/>
        </w:rPr>
        <w:t xml:space="preserve"> netwerken kan VPN gebruikt worden om netwerkverkeer te versleutelen dat standaard niet versleuteld is.</w:t>
      </w:r>
    </w:p>
    <w:p w14:paraId="4B7B4BD4" w14:textId="7B400F3F" w:rsidR="00B22A47" w:rsidDel="00050E4C" w:rsidRDefault="0022731C" w:rsidP="00B82237">
      <w:pPr>
        <w:pStyle w:val="Textkrper"/>
        <w:rPr>
          <w:del w:id="5" w:author="Andre Stephan" w:date="2024-02-28T16:23:00Z"/>
          <w:lang w:val="nl-BE"/>
        </w:rPr>
      </w:pPr>
      <w:r w:rsidRPr="0022731C">
        <w:rPr>
          <w:lang w:val="nl-BE"/>
        </w:rPr>
        <w:t>De toegang tot de VPN en dus tot alle achterliggende</w:t>
      </w:r>
      <w:r w:rsidRPr="00B82237">
        <w:rPr>
          <w:lang w:val="nl-BE"/>
        </w:rPr>
        <w:t xml:space="preserve"> </w:t>
      </w:r>
      <w:r w:rsidRPr="00B82237">
        <w:rPr>
          <w:b/>
          <w:bCs/>
          <w:color w:val="00B0F0"/>
          <w:lang w:val="nl-BE"/>
        </w:rPr>
        <w:t xml:space="preserve">[Organisatie] </w:t>
      </w:r>
      <w:r w:rsidRPr="0022731C">
        <w:rPr>
          <w:lang w:val="nl-BE"/>
        </w:rPr>
        <w:t xml:space="preserve">systemen, moet waar mogelijk geconfigureerd zijn om gebruik te maken van een vorm van Multi Factor Authenticatie zodanig dat een niet bevoegd persoon die in het bezit is van gecompromitteerde </w:t>
      </w:r>
      <w:r w:rsidRPr="00B82237">
        <w:rPr>
          <w:b/>
          <w:bCs/>
          <w:color w:val="00B0F0"/>
          <w:lang w:val="nl-BE"/>
        </w:rPr>
        <w:t>[Organisatie]</w:t>
      </w:r>
      <w:r w:rsidRPr="00B82237">
        <w:rPr>
          <w:color w:val="00B0F0"/>
          <w:lang w:val="nl-BE"/>
        </w:rPr>
        <w:t xml:space="preserve"> </w:t>
      </w:r>
      <w:r w:rsidRPr="0022731C">
        <w:rPr>
          <w:lang w:val="nl-BE"/>
        </w:rPr>
        <w:t xml:space="preserve">credentials geen gebruik kan maken van het </w:t>
      </w:r>
      <w:r w:rsidRPr="00B82237">
        <w:rPr>
          <w:b/>
          <w:bCs/>
          <w:color w:val="00B0F0"/>
          <w:lang w:val="nl-BE"/>
        </w:rPr>
        <w:t>[Organisatie]</w:t>
      </w:r>
      <w:r w:rsidRPr="00B82237">
        <w:rPr>
          <w:color w:val="00B0F0"/>
          <w:lang w:val="nl-BE"/>
        </w:rPr>
        <w:t xml:space="preserve"> </w:t>
      </w:r>
      <w:r w:rsidRPr="0022731C">
        <w:rPr>
          <w:lang w:val="nl-BE"/>
        </w:rPr>
        <w:t>VPN.</w:t>
      </w:r>
    </w:p>
    <w:p w14:paraId="06840453" w14:textId="77777777" w:rsidR="00826658" w:rsidRDefault="00826658" w:rsidP="00050E4C">
      <w:pPr>
        <w:pStyle w:val="Textkrper"/>
        <w:rPr>
          <w:lang w:val="nl-BE"/>
        </w:rPr>
        <w:pPrChange w:id="6" w:author="Andre Stephan" w:date="2024-02-28T16:23:00Z">
          <w:pPr/>
        </w:pPrChange>
      </w:pPr>
    </w:p>
    <w:p w14:paraId="3D9E1DF9" w14:textId="1EA16353" w:rsidR="00826658" w:rsidRDefault="00E67413" w:rsidP="00E67413">
      <w:pPr>
        <w:pStyle w:val="berschrift2"/>
        <w:rPr>
          <w:lang w:val="nl-BE"/>
        </w:rPr>
      </w:pPr>
      <w:r w:rsidRPr="00E67413">
        <w:rPr>
          <w:lang w:val="nl-BE"/>
        </w:rPr>
        <w:t>Beveiliging van bekabelde netwerken</w:t>
      </w:r>
    </w:p>
    <w:p w14:paraId="41DA9622" w14:textId="6D768225" w:rsidR="00C21393" w:rsidRDefault="00C21393" w:rsidP="00050E4C">
      <w:pPr>
        <w:pStyle w:val="berschrift1"/>
        <w:spacing w:before="0"/>
        <w:rPr>
          <w:rFonts w:eastAsia="Lato-Semibold" w:cs="Lato-Semibold"/>
          <w:b w:val="0"/>
          <w:color w:val="757F85" w:themeColor="accent6"/>
          <w:sz w:val="18"/>
          <w:szCs w:val="22"/>
          <w:lang w:val="nl-BE"/>
        </w:rPr>
        <w:pPrChange w:id="7" w:author="Andre Stephan" w:date="2024-02-28T16:23:00Z">
          <w:pPr>
            <w:pStyle w:val="berschrift1"/>
          </w:pPr>
        </w:pPrChange>
      </w:pPr>
      <w:bookmarkStart w:id="8" w:name="_Toc157092846"/>
      <w:bookmarkStart w:id="9" w:name="_Hlk156987633"/>
      <w:r w:rsidRPr="00C21393">
        <w:rPr>
          <w:rFonts w:eastAsia="Lato-Semibold" w:cs="Lato-Semibold"/>
          <w:b w:val="0"/>
          <w:color w:val="757F85" w:themeColor="accent6"/>
          <w:sz w:val="18"/>
          <w:szCs w:val="22"/>
          <w:lang w:val="nl-BE"/>
        </w:rPr>
        <w:t xml:space="preserve">Netwerkpoorten moeten beschermd worden tegen niet-vertrouwde apparaten. Wanneer de fysieke beveiliging laag is, moeten netwerkbeveiligingstechnieken zoals </w:t>
      </w:r>
      <w:r w:rsidR="00A646CE">
        <w:rPr>
          <w:rFonts w:eastAsia="Lato-Semibold" w:cs="Lato-Semibold"/>
          <w:b w:val="0"/>
          <w:color w:val="757F85" w:themeColor="accent6"/>
          <w:sz w:val="18"/>
          <w:szCs w:val="22"/>
          <w:lang w:val="nl-BE"/>
        </w:rPr>
        <w:t>MAC</w:t>
      </w:r>
      <w:r w:rsidRPr="00C21393">
        <w:rPr>
          <w:rFonts w:eastAsia="Lato-Semibold" w:cs="Lato-Semibold"/>
          <w:b w:val="0"/>
          <w:color w:val="757F85" w:themeColor="accent6"/>
          <w:sz w:val="18"/>
          <w:szCs w:val="22"/>
          <w:lang w:val="nl-BE"/>
        </w:rPr>
        <w:t>-filtering of netwerktoegangsbeveiliging gebruikt worden om niet-vertrouwde apparaten te blokkeren of te isoleren.</w:t>
      </w:r>
    </w:p>
    <w:p w14:paraId="17B252B2" w14:textId="7B1D2329" w:rsidR="00C21393" w:rsidRDefault="00FD2E25" w:rsidP="00FD2E25">
      <w:pPr>
        <w:pStyle w:val="berschrift2"/>
        <w:rPr>
          <w:lang w:val="nl-BE"/>
        </w:rPr>
      </w:pPr>
      <w:r w:rsidRPr="00FD2E25">
        <w:rPr>
          <w:lang w:val="nl-BE"/>
        </w:rPr>
        <w:t>Draadloze netwerkbeveiliging</w:t>
      </w:r>
    </w:p>
    <w:p w14:paraId="73B67777" w14:textId="77777777" w:rsidR="004C57F4" w:rsidRPr="004C57F4" w:rsidRDefault="004C57F4" w:rsidP="004C57F4">
      <w:pPr>
        <w:pStyle w:val="Textkrper"/>
        <w:rPr>
          <w:lang w:val="nl-BE"/>
        </w:rPr>
      </w:pPr>
      <w:r w:rsidRPr="004C57F4">
        <w:rPr>
          <w:lang w:val="nl-BE"/>
        </w:rPr>
        <w:t>Wifi gebruikt verschillende standaarden voor encryptie en verificatie. Hieronder staan de methoden in volgorde van beste beveiliging (de eerste is de enige veilige methode):</w:t>
      </w:r>
    </w:p>
    <w:p w14:paraId="090994F1" w14:textId="77777777" w:rsidR="004C57F4" w:rsidRDefault="004C57F4" w:rsidP="004C57F4">
      <w:pPr>
        <w:pStyle w:val="Textkrper"/>
        <w:numPr>
          <w:ilvl w:val="0"/>
          <w:numId w:val="44"/>
        </w:numPr>
        <w:rPr>
          <w:lang w:val="nl-BE"/>
        </w:rPr>
      </w:pPr>
      <w:r w:rsidRPr="004C57F4">
        <w:rPr>
          <w:lang w:val="nl-BE"/>
        </w:rPr>
        <w:t>WPA2 + AES</w:t>
      </w:r>
    </w:p>
    <w:p w14:paraId="4143F4EA" w14:textId="77777777" w:rsidR="004C57F4" w:rsidRDefault="004C57F4" w:rsidP="004C57F4">
      <w:pPr>
        <w:pStyle w:val="Textkrper"/>
        <w:numPr>
          <w:ilvl w:val="0"/>
          <w:numId w:val="44"/>
        </w:numPr>
        <w:rPr>
          <w:lang w:val="nl-BE"/>
        </w:rPr>
      </w:pPr>
      <w:r w:rsidRPr="004C57F4">
        <w:rPr>
          <w:lang w:val="nl-BE"/>
        </w:rPr>
        <w:t>WPA + AES (niet de voorkeur)</w:t>
      </w:r>
    </w:p>
    <w:p w14:paraId="0252F28A" w14:textId="77777777" w:rsidR="004C57F4" w:rsidRDefault="004C57F4" w:rsidP="004C57F4">
      <w:pPr>
        <w:pStyle w:val="Textkrper"/>
        <w:numPr>
          <w:ilvl w:val="0"/>
          <w:numId w:val="44"/>
        </w:numPr>
        <w:rPr>
          <w:lang w:val="nl-BE"/>
        </w:rPr>
      </w:pPr>
      <w:r w:rsidRPr="004C57F4">
        <w:rPr>
          <w:lang w:val="nl-BE"/>
        </w:rPr>
        <w:t>WPA + TKIP (niet de voorkeur)</w:t>
      </w:r>
    </w:p>
    <w:p w14:paraId="54EAE3B7" w14:textId="77777777" w:rsidR="004C57F4" w:rsidRDefault="004C57F4" w:rsidP="004C57F4">
      <w:pPr>
        <w:pStyle w:val="Textkrper"/>
        <w:numPr>
          <w:ilvl w:val="0"/>
          <w:numId w:val="44"/>
        </w:numPr>
        <w:rPr>
          <w:lang w:val="nl-BE"/>
        </w:rPr>
      </w:pPr>
      <w:r w:rsidRPr="004C57F4">
        <w:rPr>
          <w:lang w:val="nl-BE"/>
        </w:rPr>
        <w:t>WEP (nooit gebruiken)</w:t>
      </w:r>
    </w:p>
    <w:p w14:paraId="21903E83" w14:textId="4BE96C41" w:rsidR="004C57F4" w:rsidRPr="004C57F4" w:rsidRDefault="004C57F4" w:rsidP="004C57F4">
      <w:pPr>
        <w:pStyle w:val="Textkrper"/>
        <w:numPr>
          <w:ilvl w:val="0"/>
          <w:numId w:val="44"/>
        </w:numPr>
        <w:rPr>
          <w:lang w:val="nl-BE"/>
        </w:rPr>
      </w:pPr>
      <w:r w:rsidRPr="004C57F4">
        <w:rPr>
          <w:lang w:val="nl-BE"/>
        </w:rPr>
        <w:t>Open Netwerk (nooit gebruiken)</w:t>
      </w:r>
    </w:p>
    <w:p w14:paraId="0F17A112" w14:textId="36B2F54D" w:rsidR="004C57F4" w:rsidRDefault="004C57F4" w:rsidP="004C57F4">
      <w:pPr>
        <w:pStyle w:val="Textkrper"/>
        <w:rPr>
          <w:lang w:val="nl-BE"/>
        </w:rPr>
      </w:pPr>
      <w:r w:rsidRPr="004C57F4">
        <w:rPr>
          <w:lang w:val="nl-BE"/>
        </w:rPr>
        <w:t>Gebruikerstoegang moet worden gecontroleerd. Voor de verificatie van WIFI-netwerken wordt de voorkeur gegeven aan een centrale gebruikersdatabase op naam. De meeste zakelijke Wifi access points bieden LDAP- of RADIUS-ondersteuning. </w:t>
      </w:r>
      <w:r>
        <w:rPr>
          <w:lang w:val="nl-BE"/>
        </w:rPr>
        <w:br/>
      </w:r>
      <w:r w:rsidRPr="004C57F4">
        <w:rPr>
          <w:lang w:val="nl-BE"/>
        </w:rPr>
        <w:t xml:space="preserve">Onbeheerde toestellen mogen enkel toegang krijgen tot </w:t>
      </w:r>
      <w:r w:rsidRPr="00891C31">
        <w:rPr>
          <w:b/>
          <w:bCs/>
          <w:color w:val="00B0F0"/>
          <w:lang w:val="nl-BE"/>
        </w:rPr>
        <w:t>[speciale WIFI netwerken voor gasten].</w:t>
      </w:r>
      <w:r w:rsidRPr="004C57F4">
        <w:rPr>
          <w:lang w:val="nl-BE"/>
        </w:rPr>
        <w:t xml:space="preserve"> Netwerkverkeer tussen gastnetwerken en de door </w:t>
      </w:r>
      <w:r w:rsidRPr="00891C31">
        <w:rPr>
          <w:b/>
          <w:bCs/>
          <w:color w:val="00B0F0"/>
          <w:lang w:val="nl-BE"/>
        </w:rPr>
        <w:t>[Organisatie]</w:t>
      </w:r>
      <w:r w:rsidRPr="004C57F4">
        <w:rPr>
          <w:lang w:val="nl-BE"/>
        </w:rPr>
        <w:t xml:space="preserve"> beheerde netwerken moet worden voorkomen.</w:t>
      </w:r>
    </w:p>
    <w:p w14:paraId="6C73E45F" w14:textId="77777777" w:rsidR="004C57F4" w:rsidRDefault="004C57F4" w:rsidP="004C57F4">
      <w:pPr>
        <w:pStyle w:val="Textkrper"/>
        <w:rPr>
          <w:lang w:val="nl-BE"/>
        </w:rPr>
      </w:pPr>
    </w:p>
    <w:p w14:paraId="50A055BA" w14:textId="3205A9C5" w:rsidR="004C57F4" w:rsidRDefault="004C57F4">
      <w:pPr>
        <w:widowControl/>
        <w:autoSpaceDE/>
        <w:autoSpaceDN/>
        <w:rPr>
          <w:rFonts w:ascii="Arial" w:hAnsi="Arial"/>
          <w:color w:val="757F85" w:themeColor="accent6"/>
          <w:sz w:val="18"/>
          <w:lang w:val="nl-BE"/>
        </w:rPr>
      </w:pPr>
      <w:r>
        <w:rPr>
          <w:lang w:val="nl-BE"/>
        </w:rPr>
        <w:br w:type="page"/>
      </w:r>
    </w:p>
    <w:p w14:paraId="1E4EC54F" w14:textId="70CD171E" w:rsidR="004C57F4" w:rsidRDefault="00606649" w:rsidP="00606649">
      <w:pPr>
        <w:pStyle w:val="berschrift1"/>
        <w:rPr>
          <w:lang w:val="nl-BE"/>
        </w:rPr>
      </w:pPr>
      <w:r w:rsidRPr="00606649">
        <w:rPr>
          <w:lang w:val="nl-BE"/>
        </w:rPr>
        <w:lastRenderedPageBreak/>
        <w:t>Netwerkbeheer</w:t>
      </w:r>
    </w:p>
    <w:p w14:paraId="29DE5C43" w14:textId="77777777" w:rsidR="00571E00" w:rsidRDefault="00571E00" w:rsidP="00571E00">
      <w:pPr>
        <w:pStyle w:val="Textkrper"/>
        <w:numPr>
          <w:ilvl w:val="0"/>
          <w:numId w:val="45"/>
        </w:numPr>
        <w:rPr>
          <w:lang w:val="nl-BE"/>
        </w:rPr>
      </w:pPr>
      <w:r w:rsidRPr="00571E00">
        <w:rPr>
          <w:lang w:val="nl-BE"/>
        </w:rPr>
        <w:t>Er wordt een high-level netwerkschema ontwikkeld en (afgedrukt) veilig opgeslagen.  Dit schema omvat de hardware- en functie omschrijving, alsook de nodige (IP) adressering. Dit schema wordt op regelmatige basis bijgewerkt.</w:t>
      </w:r>
    </w:p>
    <w:p w14:paraId="316E12F1" w14:textId="77777777" w:rsidR="00571E00" w:rsidRDefault="00571E00" w:rsidP="00571E00">
      <w:pPr>
        <w:pStyle w:val="Textkrper"/>
        <w:numPr>
          <w:ilvl w:val="0"/>
          <w:numId w:val="45"/>
        </w:numPr>
        <w:rPr>
          <w:lang w:val="nl-BE"/>
        </w:rPr>
      </w:pPr>
      <w:r w:rsidRPr="00571E00">
        <w:rPr>
          <w:lang w:val="nl-BE"/>
        </w:rPr>
        <w:t xml:space="preserve">De managementpoorten moeten beperkt worden tot bevoegd personeel en mogen niet verbonden zijn met het internet, tenzij via VPN. </w:t>
      </w:r>
    </w:p>
    <w:p w14:paraId="3F6490CA" w14:textId="77777777" w:rsidR="00571E00" w:rsidRDefault="00571E00" w:rsidP="00571E00">
      <w:pPr>
        <w:pStyle w:val="Textkrper"/>
        <w:numPr>
          <w:ilvl w:val="0"/>
          <w:numId w:val="45"/>
        </w:numPr>
        <w:rPr>
          <w:lang w:val="nl-BE"/>
        </w:rPr>
      </w:pPr>
      <w:r w:rsidRPr="00571E00">
        <w:rPr>
          <w:lang w:val="nl-BE"/>
        </w:rPr>
        <w:t xml:space="preserve">Gebruikerstoegang tot beheerpoorten moet regelmatig gecontroleerd worden. Een centrale gebruikersdatabase op naam verdient de voorkeur voor de authenticatie van de beheertoegang. </w:t>
      </w:r>
    </w:p>
    <w:p w14:paraId="782AD66C" w14:textId="77777777" w:rsidR="00571E00" w:rsidRDefault="00571E00" w:rsidP="00571E00">
      <w:pPr>
        <w:pStyle w:val="Textkrper"/>
        <w:numPr>
          <w:ilvl w:val="0"/>
          <w:numId w:val="45"/>
        </w:numPr>
        <w:rPr>
          <w:lang w:val="nl-BE"/>
        </w:rPr>
      </w:pPr>
      <w:r w:rsidRPr="00571E00">
        <w:rPr>
          <w:lang w:val="nl-BE"/>
        </w:rPr>
        <w:t xml:space="preserve">Installatie of wijziging van netwerktoestellen moet gebeuren door of in samenspraak met </w:t>
      </w:r>
      <w:r w:rsidRPr="00891C31">
        <w:rPr>
          <w:b/>
          <w:bCs/>
          <w:color w:val="00B0F0"/>
          <w:lang w:val="nl-BE"/>
        </w:rPr>
        <w:t xml:space="preserve">[Organisatie] </w:t>
      </w:r>
      <w:r w:rsidRPr="00571E00">
        <w:rPr>
          <w:lang w:val="nl-BE"/>
        </w:rPr>
        <w:t xml:space="preserve">IT.  </w:t>
      </w:r>
    </w:p>
    <w:p w14:paraId="244A1C3B" w14:textId="77777777" w:rsidR="00571E00" w:rsidRDefault="00571E00" w:rsidP="00571E00">
      <w:pPr>
        <w:pStyle w:val="Textkrper"/>
        <w:numPr>
          <w:ilvl w:val="0"/>
          <w:numId w:val="45"/>
        </w:numPr>
        <w:rPr>
          <w:lang w:val="nl-BE"/>
        </w:rPr>
      </w:pPr>
      <w:r w:rsidRPr="00571E00">
        <w:rPr>
          <w:lang w:val="nl-BE"/>
        </w:rPr>
        <w:t xml:space="preserve">Netwerkinfrastructuur-apparaten zijn voorzien van </w:t>
      </w:r>
      <w:proofErr w:type="spellStart"/>
      <w:r w:rsidRPr="00571E00">
        <w:rPr>
          <w:lang w:val="nl-BE"/>
        </w:rPr>
        <w:t>logging</w:t>
      </w:r>
      <w:proofErr w:type="spellEnd"/>
      <w:r w:rsidRPr="00571E00">
        <w:rPr>
          <w:lang w:val="nl-BE"/>
        </w:rPr>
        <w:t>, waarbij wordt gefocust op het monitoren en controleren van verkeersstromen via netwerkzones en verschillende vertrouwensniveaus.  Voorbeelden hiervan zijn belangrijke beheerdergebeurtenissen zoals aanmelden, systeemaanpassingen, wachtwoord resetten…</w:t>
      </w:r>
    </w:p>
    <w:p w14:paraId="6C22B065" w14:textId="422F1BCB" w:rsidR="00606649" w:rsidRDefault="00571E00" w:rsidP="00571E00">
      <w:pPr>
        <w:pStyle w:val="Textkrper"/>
        <w:numPr>
          <w:ilvl w:val="0"/>
          <w:numId w:val="45"/>
        </w:numPr>
        <w:rPr>
          <w:lang w:val="nl-BE"/>
        </w:rPr>
      </w:pPr>
      <w:r w:rsidRPr="00571E00">
        <w:rPr>
          <w:lang w:val="nl-BE"/>
        </w:rPr>
        <w:t xml:space="preserve">Om de beschikbaarheid en prestaties van kritieke en vertrouwelijke systemen te garanderen dient er gekeken te worden naar de aanwezigheid van service level </w:t>
      </w:r>
      <w:proofErr w:type="spellStart"/>
      <w:r w:rsidRPr="00571E00">
        <w:rPr>
          <w:lang w:val="nl-BE"/>
        </w:rPr>
        <w:t>agreements</w:t>
      </w:r>
      <w:proofErr w:type="spellEnd"/>
      <w:r w:rsidRPr="00571E00">
        <w:rPr>
          <w:lang w:val="nl-BE"/>
        </w:rPr>
        <w:t xml:space="preserve"> (</w:t>
      </w:r>
      <w:proofErr w:type="spellStart"/>
      <w:r w:rsidRPr="00571E00">
        <w:rPr>
          <w:lang w:val="nl-BE"/>
        </w:rPr>
        <w:t>SLA’s</w:t>
      </w:r>
      <w:proofErr w:type="spellEnd"/>
      <w:r w:rsidRPr="00571E00">
        <w:rPr>
          <w:lang w:val="nl-BE"/>
        </w:rPr>
        <w:t>) voor deze netwerkcomponenten.</w:t>
      </w:r>
    </w:p>
    <w:p w14:paraId="3F29A57F" w14:textId="77777777" w:rsidR="00571E00" w:rsidRPr="00571E00" w:rsidRDefault="00571E00" w:rsidP="00571E00">
      <w:pPr>
        <w:pStyle w:val="Textkrper"/>
        <w:rPr>
          <w:lang w:val="nl-BE"/>
        </w:rPr>
      </w:pPr>
    </w:p>
    <w:bookmarkEnd w:id="8"/>
    <w:bookmarkEnd w:id="9"/>
    <w:sectPr w:rsidR="00571E00" w:rsidRPr="00571E00" w:rsidSect="005D03F1">
      <w:headerReference w:type="default" r:id="rId15"/>
      <w:footerReference w:type="even" r:id="rId16"/>
      <w:footerReference w:type="default" r:id="rId17"/>
      <w:headerReference w:type="first" r:id="rId18"/>
      <w:footerReference w:type="first" r:id="rId19"/>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EA040" w14:textId="77777777" w:rsidR="0029097D" w:rsidRDefault="0029097D" w:rsidP="004171AE">
      <w:r>
        <w:separator/>
      </w:r>
    </w:p>
  </w:endnote>
  <w:endnote w:type="continuationSeparator" w:id="0">
    <w:p w14:paraId="26390BFC" w14:textId="77777777" w:rsidR="0029097D" w:rsidRDefault="0029097D"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85835405"/>
      <w:docPartObj>
        <w:docPartGallery w:val="Page Numbers (Bottom of Page)"/>
        <w:docPartUnique/>
      </w:docPartObj>
    </w:sdtPr>
    <w:sdtEndPr>
      <w:rPr>
        <w:rStyle w:val="Seitenzahl"/>
      </w:rPr>
    </w:sdtEndPr>
    <w:sdtContent>
      <w:p w14:paraId="6B62FBD7" w14:textId="77777777" w:rsidR="009B257C" w:rsidRDefault="000F4D6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DE6108">
          <w:rPr>
            <w:rStyle w:val="Seitenzahl"/>
            <w:noProof/>
          </w:rPr>
          <w:t>2</w:t>
        </w:r>
        <w:r>
          <w:rPr>
            <w:rStyle w:val="Seitenzahl"/>
          </w:rPr>
          <w:fldChar w:fldCharType="end"/>
        </w:r>
      </w:p>
    </w:sdtContent>
  </w:sdt>
  <w:p w14:paraId="4F64661C" w14:textId="77777777" w:rsidR="005D03F1" w:rsidRDefault="005D03F1" w:rsidP="005D03F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42683495"/>
      <w:docPartObj>
        <w:docPartGallery w:val="Page Numbers (Bottom of Page)"/>
        <w:docPartUnique/>
      </w:docPartObj>
    </w:sdtPr>
    <w:sdtEndPr>
      <w:rPr>
        <w:rStyle w:val="Seitenzahl"/>
      </w:rPr>
    </w:sdtEndPr>
    <w:sdtContent>
      <w:p w14:paraId="067C3E86" w14:textId="77777777" w:rsidR="009B257C" w:rsidRDefault="000F4D66">
        <w:pPr>
          <w:pStyle w:val="Fuzeile"/>
          <w:framePr w:wrap="none" w:vAnchor="text" w:hAnchor="margin" w:xAlign="right" w:y="1"/>
          <w:rPr>
            <w:rStyle w:val="Seitenzahl"/>
            <w:lang w:val="fr-BE"/>
          </w:rPr>
        </w:pPr>
        <w:r>
          <w:rPr>
            <w:rStyle w:val="Seitenzahl"/>
          </w:rPr>
          <w:fldChar w:fldCharType="begin"/>
        </w:r>
        <w:r w:rsidRPr="00100F1A">
          <w:rPr>
            <w:rStyle w:val="Seitenzahl"/>
            <w:lang w:val="fr-BE"/>
          </w:rPr>
          <w:instrText xml:space="preserve"> PAGE </w:instrText>
        </w:r>
        <w:r>
          <w:rPr>
            <w:rStyle w:val="Seitenzahl"/>
          </w:rPr>
          <w:fldChar w:fldCharType="separate"/>
        </w:r>
        <w:r w:rsidRPr="00100F1A">
          <w:rPr>
            <w:rStyle w:val="Seitenzahl"/>
            <w:noProof/>
            <w:lang w:val="fr-BE"/>
          </w:rPr>
          <w:t>2</w:t>
        </w:r>
        <w:r>
          <w:rPr>
            <w:rStyle w:val="Seitenzahl"/>
          </w:rPr>
          <w:fldChar w:fldCharType="end"/>
        </w:r>
      </w:p>
    </w:sdtContent>
  </w:sdt>
  <w:p w14:paraId="67775ECA" w14:textId="53547BBC" w:rsidR="009B257C" w:rsidRDefault="00891C31">
    <w:pPr>
      <w:pStyle w:val="Paragraphestandard"/>
      <w:spacing w:after="124"/>
      <w:ind w:right="701"/>
      <w:jc w:val="right"/>
      <w:rPr>
        <w:rFonts w:ascii="Lato Medium" w:hAnsi="Lato Medium" w:cs="Lato Medium"/>
        <w:color w:val="3B448C"/>
        <w:sz w:val="20"/>
        <w:szCs w:val="20"/>
      </w:rPr>
    </w:pPr>
    <w:r w:rsidRPr="00A646CE">
      <w:rPr>
        <w:rFonts w:ascii="Arial" w:hAnsi="Arial" w:cs="Arial"/>
        <w:color w:val="6782B4" w:themeColor="accent2"/>
        <w:sz w:val="20"/>
        <w:szCs w:val="20"/>
        <w:lang w:val="nl-BE"/>
      </w:rPr>
      <w:t>Netwerkbeveiligingsbeleid</w:t>
    </w:r>
    <w:r w:rsidR="006D6D70" w:rsidRPr="006D6D70">
      <w:rPr>
        <w:rFonts w:ascii="Arial" w:hAnsi="Arial" w:cs="Arial"/>
        <w:color w:val="6782B4" w:themeColor="accent2"/>
        <w:sz w:val="20"/>
        <w:szCs w:val="20"/>
        <w:lang w:val="en-GB"/>
      </w:rPr>
      <w:t xml:space="preserve"> </w:t>
    </w:r>
    <w:r w:rsidR="005D03F1" w:rsidRPr="006D6D70">
      <w:rPr>
        <w:rFonts w:ascii="Arial" w:hAnsi="Arial" w:cs="Arial"/>
        <w:color w:val="35457F" w:themeColor="text2"/>
        <w:sz w:val="20"/>
        <w:szCs w:val="20"/>
        <w:lang w:val="en-GB"/>
      </w:rPr>
      <w:t xml:space="preserve">- </w:t>
    </w:r>
    <w:r w:rsidR="00DE6108" w:rsidRPr="00DE6108">
      <w:rPr>
        <w:rFonts w:ascii="Lato Thin" w:hAnsi="Lato Thin" w:cs="Lato Thin"/>
        <w:noProof/>
        <w:color w:val="35457F" w:themeColor="text2"/>
        <w:sz w:val="20"/>
        <w:szCs w:val="20"/>
      </w:rPr>
      <w:t xml:space="preserve">Sjabloon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DE6108" w:rsidRDefault="00DE6108" w:rsidP="005D03F1">
    <w:pPr>
      <w:pStyle w:val="Paragraphestandard"/>
      <w:spacing w:after="124"/>
      <w:ind w:right="701"/>
      <w:jc w:val="right"/>
      <w:rPr>
        <w:rFonts w:ascii="Lato Medium" w:hAnsi="Lato Medium" w:cs="Lato Medium"/>
        <w:color w:val="3B448C"/>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B544" w14:textId="77777777" w:rsidR="009B257C" w:rsidRDefault="000F4D66">
    <w:pPr>
      <w:pStyle w:val="Fuzeile"/>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6ABD" w14:textId="77777777" w:rsidR="0029097D" w:rsidRDefault="0029097D" w:rsidP="004171AE">
      <w:r>
        <w:separator/>
      </w:r>
    </w:p>
  </w:footnote>
  <w:footnote w:type="continuationSeparator" w:id="0">
    <w:p w14:paraId="7C5CFA1B" w14:textId="77777777" w:rsidR="0029097D" w:rsidRDefault="0029097D"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Kopfzeile"/>
            <w:ind w:left="-115"/>
          </w:pPr>
        </w:p>
      </w:tc>
      <w:tc>
        <w:tcPr>
          <w:tcW w:w="3020" w:type="dxa"/>
        </w:tcPr>
        <w:p w14:paraId="6F23EA32" w14:textId="77777777" w:rsidR="1E7C83A2" w:rsidRDefault="1E7C83A2" w:rsidP="1E7C83A2">
          <w:pPr>
            <w:pStyle w:val="Kopfzeile"/>
            <w:jc w:val="center"/>
          </w:pPr>
        </w:p>
      </w:tc>
      <w:tc>
        <w:tcPr>
          <w:tcW w:w="3020" w:type="dxa"/>
        </w:tcPr>
        <w:p w14:paraId="4FDC7161" w14:textId="77777777" w:rsidR="1E7C83A2" w:rsidRDefault="1E7C83A2" w:rsidP="1E7C83A2">
          <w:pPr>
            <w:pStyle w:val="Kopfzeile"/>
            <w:ind w:right="-115"/>
            <w:jc w:val="right"/>
          </w:pPr>
        </w:p>
      </w:tc>
    </w:tr>
  </w:tbl>
  <w:p w14:paraId="49DCE26B" w14:textId="77777777" w:rsidR="1E7C83A2" w:rsidRDefault="1E7C83A2" w:rsidP="1E7C83A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68F65" w14:textId="77777777" w:rsidR="009B257C" w:rsidRDefault="000F4D66">
    <w:pPr>
      <w:pStyle w:val="Kopfzeile"/>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ennumm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4003016"/>
    <w:multiLevelType w:val="hybridMultilevel"/>
    <w:tmpl w:val="EEBE857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B357A9"/>
    <w:multiLevelType w:val="hybridMultilevel"/>
    <w:tmpl w:val="75CCA5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8333719"/>
    <w:multiLevelType w:val="hybridMultilevel"/>
    <w:tmpl w:val="FB0A77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22122C"/>
    <w:multiLevelType w:val="hybridMultilevel"/>
    <w:tmpl w:val="8584BF60"/>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B765EE5"/>
    <w:multiLevelType w:val="hybridMultilevel"/>
    <w:tmpl w:val="98DA5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C3A3295"/>
    <w:multiLevelType w:val="hybridMultilevel"/>
    <w:tmpl w:val="647A03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E905DFE"/>
    <w:multiLevelType w:val="hybridMultilevel"/>
    <w:tmpl w:val="2F261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F26A22"/>
    <w:multiLevelType w:val="hybridMultilevel"/>
    <w:tmpl w:val="C0003F6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4CF04F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3172B2"/>
    <w:multiLevelType w:val="hybridMultilevel"/>
    <w:tmpl w:val="EF10C5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9B01811"/>
    <w:multiLevelType w:val="hybridMultilevel"/>
    <w:tmpl w:val="D6806C8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C132D2B"/>
    <w:multiLevelType w:val="hybridMultilevel"/>
    <w:tmpl w:val="2CFAC5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1CD841FA"/>
    <w:multiLevelType w:val="hybridMultilevel"/>
    <w:tmpl w:val="B0D43748"/>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5" w15:restartNumberingAfterBreak="0">
    <w:nsid w:val="2330314F"/>
    <w:multiLevelType w:val="hybridMultilevel"/>
    <w:tmpl w:val="CC3CC0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83364AA"/>
    <w:multiLevelType w:val="hybridMultilevel"/>
    <w:tmpl w:val="2FB2249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8487F7E"/>
    <w:multiLevelType w:val="hybridMultilevel"/>
    <w:tmpl w:val="92FC751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D012E34"/>
    <w:multiLevelType w:val="hybridMultilevel"/>
    <w:tmpl w:val="9992F1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FFD4A1C"/>
    <w:multiLevelType w:val="hybridMultilevel"/>
    <w:tmpl w:val="3BB0514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3980506"/>
    <w:multiLevelType w:val="hybridMultilevel"/>
    <w:tmpl w:val="D062C67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5681511"/>
    <w:multiLevelType w:val="hybridMultilevel"/>
    <w:tmpl w:val="ABFC96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99F50EE"/>
    <w:multiLevelType w:val="hybridMultilevel"/>
    <w:tmpl w:val="A1FA7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E2D086B"/>
    <w:multiLevelType w:val="hybridMultilevel"/>
    <w:tmpl w:val="2DFEC0F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E9D4B53"/>
    <w:multiLevelType w:val="hybridMultilevel"/>
    <w:tmpl w:val="EC0C0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3C105F"/>
    <w:multiLevelType w:val="hybridMultilevel"/>
    <w:tmpl w:val="61AEB1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5B87511"/>
    <w:multiLevelType w:val="hybridMultilevel"/>
    <w:tmpl w:val="D8CEDED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6642E4C"/>
    <w:multiLevelType w:val="hybridMultilevel"/>
    <w:tmpl w:val="BD587C2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BF53179"/>
    <w:multiLevelType w:val="hybridMultilevel"/>
    <w:tmpl w:val="6AD60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DBE3009"/>
    <w:multiLevelType w:val="hybridMultilevel"/>
    <w:tmpl w:val="2CD42CE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BED56BB"/>
    <w:multiLevelType w:val="hybridMultilevel"/>
    <w:tmpl w:val="1FA080B4"/>
    <w:lvl w:ilvl="0" w:tplc="DEEA3FE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80E57A">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5CD93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E6AF08">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6653EC">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2EF420">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66CE24">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F62FCA">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4214FA">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5C882176"/>
    <w:multiLevelType w:val="hybridMultilevel"/>
    <w:tmpl w:val="A6D23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ECB6539"/>
    <w:multiLevelType w:val="hybridMultilevel"/>
    <w:tmpl w:val="0A12BCC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81B1C02"/>
    <w:multiLevelType w:val="hybridMultilevel"/>
    <w:tmpl w:val="574A4288"/>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C524A00"/>
    <w:multiLevelType w:val="hybridMultilevel"/>
    <w:tmpl w:val="32F422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36B1D1E"/>
    <w:multiLevelType w:val="hybridMultilevel"/>
    <w:tmpl w:val="87B80B0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4BE7386"/>
    <w:multiLevelType w:val="hybridMultilevel"/>
    <w:tmpl w:val="1A8E26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5EE7684"/>
    <w:multiLevelType w:val="hybridMultilevel"/>
    <w:tmpl w:val="0B88B44C"/>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39" w15:restartNumberingAfterBreak="0">
    <w:nsid w:val="76AA19BB"/>
    <w:multiLevelType w:val="hybridMultilevel"/>
    <w:tmpl w:val="88F24CF2"/>
    <w:lvl w:ilvl="0" w:tplc="75328D6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6A62EE">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2CFBB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B03732">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2C3964">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0C75F2">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F21F4C">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2CAC74">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D1C5836">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6E46A6F"/>
    <w:multiLevelType w:val="hybridMultilevel"/>
    <w:tmpl w:val="7B12F5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90D3C6F"/>
    <w:multiLevelType w:val="hybridMultilevel"/>
    <w:tmpl w:val="823812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7E764981"/>
    <w:multiLevelType w:val="hybridMultilevel"/>
    <w:tmpl w:val="E2E27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1338313348">
    <w:abstractNumId w:val="14"/>
  </w:num>
  <w:num w:numId="4" w16cid:durableId="1977946518">
    <w:abstractNumId w:val="34"/>
  </w:num>
  <w:num w:numId="5" w16cid:durableId="993798016">
    <w:abstractNumId w:val="13"/>
  </w:num>
  <w:num w:numId="6" w16cid:durableId="333145513">
    <w:abstractNumId w:val="33"/>
  </w:num>
  <w:num w:numId="7" w16cid:durableId="1912960047">
    <w:abstractNumId w:val="5"/>
  </w:num>
  <w:num w:numId="8" w16cid:durableId="917709478">
    <w:abstractNumId w:val="35"/>
  </w:num>
  <w:num w:numId="9" w16cid:durableId="1732003305">
    <w:abstractNumId w:val="8"/>
  </w:num>
  <w:num w:numId="10" w16cid:durableId="1111168895">
    <w:abstractNumId w:val="24"/>
  </w:num>
  <w:num w:numId="11" w16cid:durableId="345986576">
    <w:abstractNumId w:val="42"/>
  </w:num>
  <w:num w:numId="12" w16cid:durableId="685787629">
    <w:abstractNumId w:val="32"/>
  </w:num>
  <w:num w:numId="13" w16cid:durableId="724836360">
    <w:abstractNumId w:val="4"/>
  </w:num>
  <w:num w:numId="14" w16cid:durableId="46221904">
    <w:abstractNumId w:val="16"/>
  </w:num>
  <w:num w:numId="15" w16cid:durableId="300548602">
    <w:abstractNumId w:val="2"/>
  </w:num>
  <w:num w:numId="16" w16cid:durableId="1251963789">
    <w:abstractNumId w:val="27"/>
  </w:num>
  <w:num w:numId="17" w16cid:durableId="1825774094">
    <w:abstractNumId w:val="19"/>
  </w:num>
  <w:num w:numId="18" w16cid:durableId="1456752724">
    <w:abstractNumId w:val="9"/>
  </w:num>
  <w:num w:numId="19" w16cid:durableId="28384239">
    <w:abstractNumId w:val="26"/>
  </w:num>
  <w:num w:numId="20" w16cid:durableId="1767270444">
    <w:abstractNumId w:val="17"/>
  </w:num>
  <w:num w:numId="21" w16cid:durableId="1870945772">
    <w:abstractNumId w:val="36"/>
  </w:num>
  <w:num w:numId="22" w16cid:durableId="362898937">
    <w:abstractNumId w:val="23"/>
  </w:num>
  <w:num w:numId="23" w16cid:durableId="351340801">
    <w:abstractNumId w:val="12"/>
  </w:num>
  <w:num w:numId="24" w16cid:durableId="1268927857">
    <w:abstractNumId w:val="22"/>
  </w:num>
  <w:num w:numId="25" w16cid:durableId="2028678990">
    <w:abstractNumId w:val="1"/>
  </w:num>
  <w:num w:numId="26" w16cid:durableId="892542817">
    <w:abstractNumId w:val="1"/>
  </w:num>
  <w:num w:numId="27" w16cid:durableId="1085808798">
    <w:abstractNumId w:val="11"/>
  </w:num>
  <w:num w:numId="28" w16cid:durableId="1429154428">
    <w:abstractNumId w:val="15"/>
  </w:num>
  <w:num w:numId="29" w16cid:durableId="195235211">
    <w:abstractNumId w:val="28"/>
  </w:num>
  <w:num w:numId="30" w16cid:durableId="1227450468">
    <w:abstractNumId w:val="6"/>
  </w:num>
  <w:num w:numId="31" w16cid:durableId="949704253">
    <w:abstractNumId w:val="21"/>
  </w:num>
  <w:num w:numId="32" w16cid:durableId="2068797505">
    <w:abstractNumId w:val="41"/>
  </w:num>
  <w:num w:numId="33" w16cid:durableId="1089086482">
    <w:abstractNumId w:val="7"/>
  </w:num>
  <w:num w:numId="34" w16cid:durableId="914165014">
    <w:abstractNumId w:val="25"/>
  </w:num>
  <w:num w:numId="35" w16cid:durableId="245268141">
    <w:abstractNumId w:val="3"/>
  </w:num>
  <w:num w:numId="36" w16cid:durableId="653800277">
    <w:abstractNumId w:val="38"/>
  </w:num>
  <w:num w:numId="37" w16cid:durableId="1937595572">
    <w:abstractNumId w:val="30"/>
  </w:num>
  <w:num w:numId="38" w16cid:durableId="24794664">
    <w:abstractNumId w:val="37"/>
  </w:num>
  <w:num w:numId="39" w16cid:durableId="1458062820">
    <w:abstractNumId w:val="39"/>
  </w:num>
  <w:num w:numId="40" w16cid:durableId="2076857560">
    <w:abstractNumId w:val="18"/>
  </w:num>
  <w:num w:numId="41" w16cid:durableId="1690132939">
    <w:abstractNumId w:val="40"/>
  </w:num>
  <w:num w:numId="42" w16cid:durableId="1838760614">
    <w:abstractNumId w:val="10"/>
  </w:num>
  <w:num w:numId="43" w16cid:durableId="530145008">
    <w:abstractNumId w:val="31"/>
  </w:num>
  <w:num w:numId="44" w16cid:durableId="1171486382">
    <w:abstractNumId w:val="29"/>
  </w:num>
  <w:num w:numId="45" w16cid:durableId="1119882101">
    <w:abstractNumId w:val="2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 Stephan">
    <w15:presenceInfo w15:providerId="AD" w15:userId="S::Stephan.Andre@ccb.belgium.be::f17c1d47-d74c-4af6-a3d4-9dcb1c822e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400C"/>
    <w:rsid w:val="00030909"/>
    <w:rsid w:val="00030B8D"/>
    <w:rsid w:val="000312C0"/>
    <w:rsid w:val="0003712D"/>
    <w:rsid w:val="0003790B"/>
    <w:rsid w:val="00044247"/>
    <w:rsid w:val="00050E4C"/>
    <w:rsid w:val="00052516"/>
    <w:rsid w:val="00052627"/>
    <w:rsid w:val="00052CE7"/>
    <w:rsid w:val="000567F5"/>
    <w:rsid w:val="00062261"/>
    <w:rsid w:val="0006435B"/>
    <w:rsid w:val="00072D80"/>
    <w:rsid w:val="000808D5"/>
    <w:rsid w:val="00096127"/>
    <w:rsid w:val="00096E78"/>
    <w:rsid w:val="00097A7D"/>
    <w:rsid w:val="000A267A"/>
    <w:rsid w:val="000A6D35"/>
    <w:rsid w:val="000B0A66"/>
    <w:rsid w:val="000B1520"/>
    <w:rsid w:val="000C6738"/>
    <w:rsid w:val="000C7AA5"/>
    <w:rsid w:val="000D69F4"/>
    <w:rsid w:val="000E3DA1"/>
    <w:rsid w:val="000F086A"/>
    <w:rsid w:val="000F1283"/>
    <w:rsid w:val="000F262A"/>
    <w:rsid w:val="000F4D66"/>
    <w:rsid w:val="00100F1A"/>
    <w:rsid w:val="00104797"/>
    <w:rsid w:val="00117D2D"/>
    <w:rsid w:val="00122D13"/>
    <w:rsid w:val="001241FD"/>
    <w:rsid w:val="00141B30"/>
    <w:rsid w:val="00142007"/>
    <w:rsid w:val="00143920"/>
    <w:rsid w:val="0015404C"/>
    <w:rsid w:val="00155EA5"/>
    <w:rsid w:val="0015768E"/>
    <w:rsid w:val="001607A8"/>
    <w:rsid w:val="00165D81"/>
    <w:rsid w:val="0017110A"/>
    <w:rsid w:val="001712DB"/>
    <w:rsid w:val="00175B18"/>
    <w:rsid w:val="00175FDD"/>
    <w:rsid w:val="001808F1"/>
    <w:rsid w:val="00181E37"/>
    <w:rsid w:val="001823BB"/>
    <w:rsid w:val="00182C32"/>
    <w:rsid w:val="00187D51"/>
    <w:rsid w:val="00194F03"/>
    <w:rsid w:val="001956B5"/>
    <w:rsid w:val="00197534"/>
    <w:rsid w:val="001D6A9F"/>
    <w:rsid w:val="001D7E87"/>
    <w:rsid w:val="001E2D3A"/>
    <w:rsid w:val="001E4179"/>
    <w:rsid w:val="00200D6C"/>
    <w:rsid w:val="00214724"/>
    <w:rsid w:val="00221D64"/>
    <w:rsid w:val="0022731C"/>
    <w:rsid w:val="0023427D"/>
    <w:rsid w:val="00241910"/>
    <w:rsid w:val="0024333B"/>
    <w:rsid w:val="00246DEB"/>
    <w:rsid w:val="0025195C"/>
    <w:rsid w:val="002579EB"/>
    <w:rsid w:val="002641B9"/>
    <w:rsid w:val="00266822"/>
    <w:rsid w:val="002731B1"/>
    <w:rsid w:val="00275196"/>
    <w:rsid w:val="00286048"/>
    <w:rsid w:val="00286191"/>
    <w:rsid w:val="0029097D"/>
    <w:rsid w:val="00293CA0"/>
    <w:rsid w:val="002A7DAC"/>
    <w:rsid w:val="002B0144"/>
    <w:rsid w:val="002B2BE3"/>
    <w:rsid w:val="002C11D3"/>
    <w:rsid w:val="002D3BBA"/>
    <w:rsid w:val="002D6210"/>
    <w:rsid w:val="002E7B79"/>
    <w:rsid w:val="002F4E6C"/>
    <w:rsid w:val="00302447"/>
    <w:rsid w:val="00304CD0"/>
    <w:rsid w:val="003102C6"/>
    <w:rsid w:val="00320BD9"/>
    <w:rsid w:val="00330637"/>
    <w:rsid w:val="003313EB"/>
    <w:rsid w:val="00331E5F"/>
    <w:rsid w:val="003326CA"/>
    <w:rsid w:val="00345467"/>
    <w:rsid w:val="00352005"/>
    <w:rsid w:val="0035275C"/>
    <w:rsid w:val="00373777"/>
    <w:rsid w:val="003741A7"/>
    <w:rsid w:val="00385C8E"/>
    <w:rsid w:val="00395F54"/>
    <w:rsid w:val="0039620F"/>
    <w:rsid w:val="00397F84"/>
    <w:rsid w:val="003A041E"/>
    <w:rsid w:val="003B503B"/>
    <w:rsid w:val="003C6274"/>
    <w:rsid w:val="003C7393"/>
    <w:rsid w:val="003F0C20"/>
    <w:rsid w:val="003F39EF"/>
    <w:rsid w:val="004038CD"/>
    <w:rsid w:val="00406AD2"/>
    <w:rsid w:val="00414CFF"/>
    <w:rsid w:val="00415C86"/>
    <w:rsid w:val="00415D7A"/>
    <w:rsid w:val="004171AE"/>
    <w:rsid w:val="00426E8B"/>
    <w:rsid w:val="004350C6"/>
    <w:rsid w:val="00444B10"/>
    <w:rsid w:val="00452BF2"/>
    <w:rsid w:val="00481ABD"/>
    <w:rsid w:val="00483FD5"/>
    <w:rsid w:val="00484D66"/>
    <w:rsid w:val="00490C13"/>
    <w:rsid w:val="00494FC8"/>
    <w:rsid w:val="004B0619"/>
    <w:rsid w:val="004B30FB"/>
    <w:rsid w:val="004B4DEF"/>
    <w:rsid w:val="004C280D"/>
    <w:rsid w:val="004C57F4"/>
    <w:rsid w:val="004D18D5"/>
    <w:rsid w:val="004E44AC"/>
    <w:rsid w:val="004E6A0C"/>
    <w:rsid w:val="004F1295"/>
    <w:rsid w:val="004F1B86"/>
    <w:rsid w:val="004F2CCD"/>
    <w:rsid w:val="004F6C88"/>
    <w:rsid w:val="004F737C"/>
    <w:rsid w:val="0050024D"/>
    <w:rsid w:val="00500936"/>
    <w:rsid w:val="0050587E"/>
    <w:rsid w:val="00515DF0"/>
    <w:rsid w:val="00527209"/>
    <w:rsid w:val="005276E2"/>
    <w:rsid w:val="00530297"/>
    <w:rsid w:val="00540D5B"/>
    <w:rsid w:val="00543504"/>
    <w:rsid w:val="00554600"/>
    <w:rsid w:val="005555AC"/>
    <w:rsid w:val="00555DDB"/>
    <w:rsid w:val="0057197E"/>
    <w:rsid w:val="00571E00"/>
    <w:rsid w:val="00574969"/>
    <w:rsid w:val="00580C14"/>
    <w:rsid w:val="00583A11"/>
    <w:rsid w:val="005B5079"/>
    <w:rsid w:val="005B6C78"/>
    <w:rsid w:val="005C07EE"/>
    <w:rsid w:val="005D03F1"/>
    <w:rsid w:val="005D2375"/>
    <w:rsid w:val="005D538B"/>
    <w:rsid w:val="005D6102"/>
    <w:rsid w:val="005D676D"/>
    <w:rsid w:val="005D678E"/>
    <w:rsid w:val="005D72D5"/>
    <w:rsid w:val="005D7A66"/>
    <w:rsid w:val="005E7821"/>
    <w:rsid w:val="005E7926"/>
    <w:rsid w:val="005F330E"/>
    <w:rsid w:val="00602372"/>
    <w:rsid w:val="00606649"/>
    <w:rsid w:val="00610383"/>
    <w:rsid w:val="00611603"/>
    <w:rsid w:val="006145A9"/>
    <w:rsid w:val="00615D54"/>
    <w:rsid w:val="006247AE"/>
    <w:rsid w:val="00625704"/>
    <w:rsid w:val="00632383"/>
    <w:rsid w:val="00635785"/>
    <w:rsid w:val="00647217"/>
    <w:rsid w:val="00653B3A"/>
    <w:rsid w:val="0066432F"/>
    <w:rsid w:val="006701A4"/>
    <w:rsid w:val="00674483"/>
    <w:rsid w:val="00674FEE"/>
    <w:rsid w:val="00676305"/>
    <w:rsid w:val="00685900"/>
    <w:rsid w:val="00687E43"/>
    <w:rsid w:val="006B1F91"/>
    <w:rsid w:val="006B754D"/>
    <w:rsid w:val="006C0914"/>
    <w:rsid w:val="006C25EF"/>
    <w:rsid w:val="006C3243"/>
    <w:rsid w:val="006C5E29"/>
    <w:rsid w:val="006D531B"/>
    <w:rsid w:val="006D6D70"/>
    <w:rsid w:val="006D7ABC"/>
    <w:rsid w:val="006E1D15"/>
    <w:rsid w:val="006E420B"/>
    <w:rsid w:val="006E4E2E"/>
    <w:rsid w:val="006E5EF5"/>
    <w:rsid w:val="006F1612"/>
    <w:rsid w:val="006F394F"/>
    <w:rsid w:val="006F64A0"/>
    <w:rsid w:val="00703802"/>
    <w:rsid w:val="00715744"/>
    <w:rsid w:val="007257FB"/>
    <w:rsid w:val="00726C1D"/>
    <w:rsid w:val="00732C28"/>
    <w:rsid w:val="00736557"/>
    <w:rsid w:val="0073679D"/>
    <w:rsid w:val="00740FA7"/>
    <w:rsid w:val="0074761D"/>
    <w:rsid w:val="00770B3E"/>
    <w:rsid w:val="0077172C"/>
    <w:rsid w:val="00776966"/>
    <w:rsid w:val="00791A5A"/>
    <w:rsid w:val="00793960"/>
    <w:rsid w:val="00793B03"/>
    <w:rsid w:val="00796A15"/>
    <w:rsid w:val="007A32FC"/>
    <w:rsid w:val="007D49C8"/>
    <w:rsid w:val="007D692D"/>
    <w:rsid w:val="007F17CB"/>
    <w:rsid w:val="007F7B05"/>
    <w:rsid w:val="008007F7"/>
    <w:rsid w:val="0080469A"/>
    <w:rsid w:val="008112B5"/>
    <w:rsid w:val="008167BC"/>
    <w:rsid w:val="00817BB5"/>
    <w:rsid w:val="00817CD8"/>
    <w:rsid w:val="00826658"/>
    <w:rsid w:val="00826F63"/>
    <w:rsid w:val="008303DE"/>
    <w:rsid w:val="00831748"/>
    <w:rsid w:val="00891C31"/>
    <w:rsid w:val="008A51D1"/>
    <w:rsid w:val="008B579A"/>
    <w:rsid w:val="008C0435"/>
    <w:rsid w:val="008C102F"/>
    <w:rsid w:val="008D4D1C"/>
    <w:rsid w:val="008D7A30"/>
    <w:rsid w:val="008E3ACA"/>
    <w:rsid w:val="008E7E03"/>
    <w:rsid w:val="008F620D"/>
    <w:rsid w:val="008F76CB"/>
    <w:rsid w:val="00910A0F"/>
    <w:rsid w:val="0093075F"/>
    <w:rsid w:val="00932CE6"/>
    <w:rsid w:val="0093668B"/>
    <w:rsid w:val="00942883"/>
    <w:rsid w:val="00947700"/>
    <w:rsid w:val="009536D5"/>
    <w:rsid w:val="00961F7C"/>
    <w:rsid w:val="00965E09"/>
    <w:rsid w:val="009725CB"/>
    <w:rsid w:val="00982D06"/>
    <w:rsid w:val="00991398"/>
    <w:rsid w:val="009A04F0"/>
    <w:rsid w:val="009A078F"/>
    <w:rsid w:val="009A7C3F"/>
    <w:rsid w:val="009B257C"/>
    <w:rsid w:val="009D1BBF"/>
    <w:rsid w:val="009D3F8F"/>
    <w:rsid w:val="009F0FCF"/>
    <w:rsid w:val="009F6DB4"/>
    <w:rsid w:val="00A10D11"/>
    <w:rsid w:val="00A120C7"/>
    <w:rsid w:val="00A1636E"/>
    <w:rsid w:val="00A32789"/>
    <w:rsid w:val="00A36C39"/>
    <w:rsid w:val="00A412C2"/>
    <w:rsid w:val="00A564B4"/>
    <w:rsid w:val="00A618E1"/>
    <w:rsid w:val="00A646CE"/>
    <w:rsid w:val="00A722BA"/>
    <w:rsid w:val="00A75FDC"/>
    <w:rsid w:val="00A778D1"/>
    <w:rsid w:val="00A85692"/>
    <w:rsid w:val="00A91B8D"/>
    <w:rsid w:val="00A95020"/>
    <w:rsid w:val="00A97D3D"/>
    <w:rsid w:val="00AA0657"/>
    <w:rsid w:val="00AA200D"/>
    <w:rsid w:val="00AA6A0C"/>
    <w:rsid w:val="00AB425F"/>
    <w:rsid w:val="00AB4B41"/>
    <w:rsid w:val="00AC31D6"/>
    <w:rsid w:val="00AC73A7"/>
    <w:rsid w:val="00AE1B89"/>
    <w:rsid w:val="00AE1D60"/>
    <w:rsid w:val="00AE53CA"/>
    <w:rsid w:val="00AE5D93"/>
    <w:rsid w:val="00AE6A8A"/>
    <w:rsid w:val="00AF44D1"/>
    <w:rsid w:val="00B03292"/>
    <w:rsid w:val="00B073D1"/>
    <w:rsid w:val="00B14CEB"/>
    <w:rsid w:val="00B22A47"/>
    <w:rsid w:val="00B326CA"/>
    <w:rsid w:val="00B32D82"/>
    <w:rsid w:val="00B35843"/>
    <w:rsid w:val="00B5167E"/>
    <w:rsid w:val="00B60296"/>
    <w:rsid w:val="00B61B1C"/>
    <w:rsid w:val="00B6244A"/>
    <w:rsid w:val="00B74EFD"/>
    <w:rsid w:val="00B82237"/>
    <w:rsid w:val="00B8608B"/>
    <w:rsid w:val="00B93494"/>
    <w:rsid w:val="00B93B00"/>
    <w:rsid w:val="00B942F2"/>
    <w:rsid w:val="00BA2DBC"/>
    <w:rsid w:val="00BC23FD"/>
    <w:rsid w:val="00BD3B03"/>
    <w:rsid w:val="00BE23CA"/>
    <w:rsid w:val="00BE2B70"/>
    <w:rsid w:val="00BE7F61"/>
    <w:rsid w:val="00C001A2"/>
    <w:rsid w:val="00C1220A"/>
    <w:rsid w:val="00C20616"/>
    <w:rsid w:val="00C21393"/>
    <w:rsid w:val="00C2417C"/>
    <w:rsid w:val="00C317E1"/>
    <w:rsid w:val="00C34201"/>
    <w:rsid w:val="00C350ED"/>
    <w:rsid w:val="00C40BA8"/>
    <w:rsid w:val="00C44B8A"/>
    <w:rsid w:val="00C5276F"/>
    <w:rsid w:val="00C53F4A"/>
    <w:rsid w:val="00C62C18"/>
    <w:rsid w:val="00C631E3"/>
    <w:rsid w:val="00C64FC6"/>
    <w:rsid w:val="00C7767A"/>
    <w:rsid w:val="00C85E86"/>
    <w:rsid w:val="00C86FBD"/>
    <w:rsid w:val="00C95B00"/>
    <w:rsid w:val="00CA1946"/>
    <w:rsid w:val="00CA38BF"/>
    <w:rsid w:val="00CB3210"/>
    <w:rsid w:val="00CC2077"/>
    <w:rsid w:val="00CC2CF6"/>
    <w:rsid w:val="00CC6E32"/>
    <w:rsid w:val="00CD01FA"/>
    <w:rsid w:val="00CD2FDA"/>
    <w:rsid w:val="00CD5D9C"/>
    <w:rsid w:val="00CD6042"/>
    <w:rsid w:val="00CE2855"/>
    <w:rsid w:val="00CE491B"/>
    <w:rsid w:val="00CE517C"/>
    <w:rsid w:val="00CF6F80"/>
    <w:rsid w:val="00D03A8C"/>
    <w:rsid w:val="00D05EDF"/>
    <w:rsid w:val="00D117BE"/>
    <w:rsid w:val="00D11D94"/>
    <w:rsid w:val="00D12691"/>
    <w:rsid w:val="00D12E50"/>
    <w:rsid w:val="00D169B6"/>
    <w:rsid w:val="00D16E6D"/>
    <w:rsid w:val="00D17D7E"/>
    <w:rsid w:val="00D257F3"/>
    <w:rsid w:val="00D30D99"/>
    <w:rsid w:val="00D40507"/>
    <w:rsid w:val="00D44F2C"/>
    <w:rsid w:val="00D5413A"/>
    <w:rsid w:val="00D81874"/>
    <w:rsid w:val="00D8279B"/>
    <w:rsid w:val="00D91B9B"/>
    <w:rsid w:val="00D94EE0"/>
    <w:rsid w:val="00D96592"/>
    <w:rsid w:val="00DA32AF"/>
    <w:rsid w:val="00DA449B"/>
    <w:rsid w:val="00DB3F70"/>
    <w:rsid w:val="00DB601E"/>
    <w:rsid w:val="00DC206F"/>
    <w:rsid w:val="00DC40A1"/>
    <w:rsid w:val="00DC5B39"/>
    <w:rsid w:val="00DC63C9"/>
    <w:rsid w:val="00DD407F"/>
    <w:rsid w:val="00DD7E95"/>
    <w:rsid w:val="00DE6108"/>
    <w:rsid w:val="00DF1159"/>
    <w:rsid w:val="00DF5AA7"/>
    <w:rsid w:val="00DF7421"/>
    <w:rsid w:val="00E00AA6"/>
    <w:rsid w:val="00E04612"/>
    <w:rsid w:val="00E137A8"/>
    <w:rsid w:val="00E13D79"/>
    <w:rsid w:val="00E17D64"/>
    <w:rsid w:val="00E21E31"/>
    <w:rsid w:val="00E22FAF"/>
    <w:rsid w:val="00E35566"/>
    <w:rsid w:val="00E36857"/>
    <w:rsid w:val="00E4469A"/>
    <w:rsid w:val="00E46364"/>
    <w:rsid w:val="00E513E6"/>
    <w:rsid w:val="00E5384A"/>
    <w:rsid w:val="00E57AB1"/>
    <w:rsid w:val="00E624C7"/>
    <w:rsid w:val="00E67413"/>
    <w:rsid w:val="00E777B9"/>
    <w:rsid w:val="00E8039C"/>
    <w:rsid w:val="00E93983"/>
    <w:rsid w:val="00E93A30"/>
    <w:rsid w:val="00E96781"/>
    <w:rsid w:val="00EA1160"/>
    <w:rsid w:val="00EA54B9"/>
    <w:rsid w:val="00EA5B5C"/>
    <w:rsid w:val="00EA6A7E"/>
    <w:rsid w:val="00EB4EE0"/>
    <w:rsid w:val="00ED3835"/>
    <w:rsid w:val="00EE0B70"/>
    <w:rsid w:val="00EE1587"/>
    <w:rsid w:val="00EE48D9"/>
    <w:rsid w:val="00EF5EC9"/>
    <w:rsid w:val="00F035F0"/>
    <w:rsid w:val="00F16DBF"/>
    <w:rsid w:val="00F17DCD"/>
    <w:rsid w:val="00F26062"/>
    <w:rsid w:val="00F26204"/>
    <w:rsid w:val="00F47ADE"/>
    <w:rsid w:val="00F52BBC"/>
    <w:rsid w:val="00F63460"/>
    <w:rsid w:val="00F7052D"/>
    <w:rsid w:val="00F8611D"/>
    <w:rsid w:val="00F864FB"/>
    <w:rsid w:val="00F91B64"/>
    <w:rsid w:val="00F92BD4"/>
    <w:rsid w:val="00FA2C99"/>
    <w:rsid w:val="00FA3F3A"/>
    <w:rsid w:val="00FA50FE"/>
    <w:rsid w:val="00FB59ED"/>
    <w:rsid w:val="00FB730C"/>
    <w:rsid w:val="00FB7338"/>
    <w:rsid w:val="00FC1E35"/>
    <w:rsid w:val="00FC2B5B"/>
    <w:rsid w:val="00FD2E25"/>
    <w:rsid w:val="00FE1C3A"/>
    <w:rsid w:val="00FF069D"/>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berschrift1">
    <w:name w:val="heading 1"/>
    <w:next w:val="Standard"/>
    <w:link w:val="berschrift1Zchn"/>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berschrift2">
    <w:name w:val="heading 2"/>
    <w:next w:val="Standard"/>
    <w:link w:val="berschrift2Zchn"/>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berschrift3">
    <w:name w:val="heading 3"/>
    <w:basedOn w:val="Standard"/>
    <w:next w:val="Standard"/>
    <w:link w:val="berschrift3Zchn"/>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berschrift4">
    <w:name w:val="heading 4"/>
    <w:basedOn w:val="Standard"/>
    <w:next w:val="Standard"/>
    <w:link w:val="berschrift4Zchn"/>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berschrift5">
    <w:name w:val="heading 5"/>
    <w:basedOn w:val="Standard"/>
    <w:next w:val="Standard"/>
    <w:link w:val="berschrift5Zchn"/>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Seitenzahl">
    <w:name w:val="page number"/>
    <w:basedOn w:val="Absatz-Standardschriftart"/>
    <w:uiPriority w:val="99"/>
    <w:unhideWhenUsed/>
    <w:qFormat/>
    <w:rsid w:val="00D117BE"/>
    <w:rPr>
      <w:rFonts w:ascii="Arial" w:hAnsi="Arial"/>
      <w:b w:val="0"/>
      <w:i w:val="0"/>
      <w:color w:val="4DC0E3" w:themeColor="accent3"/>
      <w:sz w:val="15"/>
    </w:rPr>
  </w:style>
  <w:style w:type="paragraph" w:styleId="Datum">
    <w:name w:val="Date"/>
    <w:basedOn w:val="Standard"/>
    <w:next w:val="Standard"/>
    <w:link w:val="DatumZchn"/>
    <w:uiPriority w:val="99"/>
    <w:unhideWhenUsed/>
    <w:qFormat/>
    <w:rsid w:val="00D117BE"/>
    <w:pPr>
      <w:spacing w:before="120" w:after="120"/>
      <w:jc w:val="right"/>
    </w:pPr>
    <w:rPr>
      <w:rFonts w:ascii="Arial" w:hAnsi="Arial"/>
      <w:color w:val="757F85" w:themeColor="accent6"/>
      <w:sz w:val="21"/>
    </w:rPr>
  </w:style>
  <w:style w:type="character" w:customStyle="1" w:styleId="DatumZchn">
    <w:name w:val="Datum Zchn"/>
    <w:basedOn w:val="Absatz-Standardschriftart"/>
    <w:link w:val="Datum"/>
    <w:uiPriority w:val="99"/>
    <w:rsid w:val="00D117BE"/>
    <w:rPr>
      <w:rFonts w:ascii="Arial" w:eastAsia="Lato-Semibold" w:hAnsi="Arial" w:cs="Lato-Semibold"/>
      <w:color w:val="757F85" w:themeColor="accent6"/>
      <w:kern w:val="0"/>
      <w:sz w:val="21"/>
      <w:szCs w:val="22"/>
      <w:lang w:val="en-US"/>
      <w14:ligatures w14:val="none"/>
    </w:rPr>
  </w:style>
  <w:style w:type="paragraph" w:styleId="Aufzhlungszeichen">
    <w:name w:val="List Bullet"/>
    <w:basedOn w:val="Textkrper"/>
    <w:uiPriority w:val="99"/>
    <w:unhideWhenUsed/>
    <w:qFormat/>
    <w:rsid w:val="00D117BE"/>
    <w:pPr>
      <w:widowControl w:val="0"/>
      <w:numPr>
        <w:numId w:val="1"/>
      </w:numPr>
      <w:contextualSpacing/>
    </w:pPr>
  </w:style>
  <w:style w:type="paragraph" w:styleId="Textkrper">
    <w:name w:val="Body Text"/>
    <w:basedOn w:val="Standard"/>
    <w:link w:val="TextkrperZchn"/>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TextkrperZchn">
    <w:name w:val="Textkörper Zchn"/>
    <w:basedOn w:val="Absatz-Standardschriftart"/>
    <w:link w:val="Textkrper"/>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Textkrper"/>
    <w:qFormat/>
    <w:rsid w:val="00793960"/>
    <w:pPr>
      <w:spacing w:after="0"/>
      <w:jc w:val="center"/>
    </w:pPr>
    <w:rPr>
      <w:b/>
      <w:bCs/>
      <w:caps/>
      <w:color w:val="FFFFFF" w:themeColor="background1"/>
    </w:rPr>
  </w:style>
  <w:style w:type="paragraph" w:customStyle="1" w:styleId="Tableau-Texte">
    <w:name w:val="Tableau-Texte"/>
    <w:basedOn w:val="Textkrper"/>
    <w:qFormat/>
    <w:rsid w:val="00793960"/>
    <w:pPr>
      <w:spacing w:after="0"/>
      <w:jc w:val="center"/>
    </w:pPr>
    <w:rPr>
      <w:bCs/>
    </w:rPr>
  </w:style>
  <w:style w:type="paragraph" w:styleId="Listennummer">
    <w:name w:val="List Number"/>
    <w:basedOn w:val="Textkrper"/>
    <w:uiPriority w:val="99"/>
    <w:unhideWhenUsed/>
    <w:qFormat/>
    <w:rsid w:val="00D117BE"/>
    <w:pPr>
      <w:numPr>
        <w:numId w:val="2"/>
      </w:numPr>
      <w:contextualSpacing/>
    </w:pPr>
  </w:style>
  <w:style w:type="paragraph" w:customStyle="1" w:styleId="TLPAMBER">
    <w:name w:val="TLP:AMBER"/>
    <w:basedOn w:val="Standard"/>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Standard"/>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Standard"/>
    <w:qFormat/>
    <w:rsid w:val="00D117BE"/>
    <w:pPr>
      <w:ind w:left="20"/>
      <w:jc w:val="right"/>
    </w:pPr>
    <w:rPr>
      <w:rFonts w:ascii="Arial" w:hAnsi="Arial"/>
      <w:color w:val="FFFFFF" w:themeColor="background1"/>
      <w:spacing w:val="22"/>
      <w:sz w:val="20"/>
      <w:shd w:val="clear" w:color="auto" w:fill="231F20"/>
    </w:rPr>
  </w:style>
  <w:style w:type="paragraph" w:styleId="Kopfzeile">
    <w:name w:val="header"/>
    <w:basedOn w:val="Standard"/>
    <w:link w:val="KopfzeileZchn"/>
    <w:uiPriority w:val="99"/>
    <w:unhideWhenUsed/>
    <w:rsid w:val="004171AE"/>
    <w:pPr>
      <w:tabs>
        <w:tab w:val="center" w:pos="4536"/>
        <w:tab w:val="right" w:pos="9072"/>
      </w:tabs>
    </w:pPr>
  </w:style>
  <w:style w:type="character" w:customStyle="1" w:styleId="KopfzeileZchn">
    <w:name w:val="Kopfzeile Zchn"/>
    <w:basedOn w:val="Absatz-Standardschriftart"/>
    <w:link w:val="Kopfzeile"/>
    <w:uiPriority w:val="99"/>
    <w:rsid w:val="004171AE"/>
  </w:style>
  <w:style w:type="paragraph" w:styleId="Fuzeile">
    <w:name w:val="footer"/>
    <w:basedOn w:val="Standard"/>
    <w:link w:val="FuzeileZchn"/>
    <w:uiPriority w:val="99"/>
    <w:unhideWhenUsed/>
    <w:rsid w:val="004171AE"/>
    <w:pPr>
      <w:tabs>
        <w:tab w:val="center" w:pos="4536"/>
        <w:tab w:val="right" w:pos="9072"/>
      </w:tabs>
    </w:pPr>
  </w:style>
  <w:style w:type="character" w:customStyle="1" w:styleId="FuzeileZchn">
    <w:name w:val="Fußzeile Zchn"/>
    <w:basedOn w:val="Absatz-Standardschriftart"/>
    <w:link w:val="Fuzeile"/>
    <w:uiPriority w:val="99"/>
    <w:rsid w:val="004171AE"/>
  </w:style>
  <w:style w:type="character" w:customStyle="1" w:styleId="berschrift1Zchn">
    <w:name w:val="Überschrift 1 Zchn"/>
    <w:basedOn w:val="Absatz-Standardschriftart"/>
    <w:link w:val="berschrift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berschrift2Zchn">
    <w:name w:val="Überschrift 2 Zchn"/>
    <w:basedOn w:val="Absatz-Standardschriftart"/>
    <w:link w:val="berschrift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StandardWeb">
    <w:name w:val="Normal (Web)"/>
    <w:basedOn w:val="Standard"/>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el">
    <w:name w:val="Title"/>
    <w:aliases w:val="Titre du document"/>
    <w:basedOn w:val="Standard"/>
    <w:next w:val="Standard"/>
    <w:link w:val="TitelZchn"/>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elZchn">
    <w:name w:val="Titel Zchn"/>
    <w:aliases w:val="Titre du document Zchn"/>
    <w:basedOn w:val="Absatz-Standardschriftart"/>
    <w:link w:val="Titel"/>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Untertitel">
    <w:name w:val="Subtitle"/>
    <w:aliases w:val="Sous-titre 1"/>
    <w:basedOn w:val="Standard"/>
    <w:next w:val="Standard"/>
    <w:link w:val="UntertitelZchn"/>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UntertitelZchn">
    <w:name w:val="Untertitel Zchn"/>
    <w:aliases w:val="Sous-titre 1 Zchn"/>
    <w:basedOn w:val="Absatz-Standardschriftart"/>
    <w:link w:val="Untertitel"/>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chwacheHervorhebung">
    <w:name w:val="Subtle Emphasis"/>
    <w:basedOn w:val="Absatz-Standardschriftart"/>
    <w:uiPriority w:val="19"/>
    <w:qFormat/>
    <w:rsid w:val="004171AE"/>
    <w:rPr>
      <w:rFonts w:ascii="Arial" w:hAnsi="Arial"/>
      <w:b w:val="0"/>
      <w:i/>
      <w:iCs/>
      <w:color w:val="757F85" w:themeColor="accent6"/>
      <w:sz w:val="18"/>
    </w:rPr>
  </w:style>
  <w:style w:type="character" w:styleId="Hervorhebung">
    <w:name w:val="Emphasis"/>
    <w:basedOn w:val="Absatz-Standardschriftart"/>
    <w:uiPriority w:val="20"/>
    <w:qFormat/>
    <w:rsid w:val="004171AE"/>
    <w:rPr>
      <w:rFonts w:ascii="Arial" w:hAnsi="Arial"/>
      <w:b/>
      <w:i w:val="0"/>
      <w:iCs/>
      <w:color w:val="7F7F7F" w:themeColor="text1" w:themeTint="80"/>
      <w:sz w:val="18"/>
    </w:rPr>
  </w:style>
  <w:style w:type="paragraph" w:styleId="IntensivesZitat">
    <w:name w:val="Intense Quote"/>
    <w:basedOn w:val="Standard"/>
    <w:next w:val="Standard"/>
    <w:link w:val="IntensivesZitatZchn"/>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ivesZitatZchn">
    <w:name w:val="Intensives Zitat Zchn"/>
    <w:basedOn w:val="Absatz-Standardschriftart"/>
    <w:link w:val="IntensivesZitat"/>
    <w:uiPriority w:val="30"/>
    <w:rsid w:val="004171AE"/>
    <w:rPr>
      <w:rFonts w:ascii="Arial" w:eastAsia="Lato-Semibold" w:hAnsi="Arial" w:cs="Lato-Semibold"/>
      <w:i/>
      <w:iCs/>
      <w:color w:val="515C9A" w:themeColor="accent1"/>
      <w:kern w:val="0"/>
      <w:sz w:val="22"/>
      <w:szCs w:val="22"/>
      <w:lang w:val="en-US"/>
      <w14:ligatures w14:val="none"/>
    </w:rPr>
  </w:style>
  <w:style w:type="table" w:styleId="Gitternetztabelle4Akzent1">
    <w:name w:val="Grid Table 4 Accent 1"/>
    <w:basedOn w:val="NormaleTabelle"/>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Absatz-Standardschriftart"/>
    <w:uiPriority w:val="99"/>
    <w:unhideWhenUsed/>
    <w:qFormat/>
    <w:rsid w:val="004171AE"/>
    <w:rPr>
      <w:rFonts w:ascii="Arial" w:hAnsi="Arial"/>
      <w:b w:val="0"/>
      <w:i w:val="0"/>
      <w:color w:val="4DC0E3" w:themeColor="accent3"/>
      <w:sz w:val="18"/>
      <w:u w:val="single"/>
    </w:rPr>
  </w:style>
  <w:style w:type="table" w:styleId="Listentabelle2Akzent3">
    <w:name w:val="List Table 2 Accent 3"/>
    <w:basedOn w:val="NormaleTabelle"/>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Standard"/>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Standard"/>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Standard"/>
    <w:qFormat/>
    <w:rsid w:val="00100F1A"/>
    <w:pPr>
      <w:spacing w:after="20" w:line="280" w:lineRule="exact"/>
      <w:ind w:left="284"/>
    </w:pPr>
    <w:rPr>
      <w:rFonts w:ascii="Arial" w:hAnsi="Arial" w:cs="Lato"/>
      <w:b/>
      <w:color w:val="FFFFFF"/>
      <w:sz w:val="20"/>
      <w:szCs w:val="23"/>
      <w:lang w:val="nl-BE"/>
    </w:rPr>
  </w:style>
  <w:style w:type="paragraph" w:styleId="KeinLeerraum">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berschrift3Zchn">
    <w:name w:val="Überschrift 3 Zchn"/>
    <w:basedOn w:val="Absatz-Standardschriftart"/>
    <w:link w:val="berschrift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berschrift4Zchn">
    <w:name w:val="Überschrift 4 Zchn"/>
    <w:basedOn w:val="Absatz-Standardschriftart"/>
    <w:link w:val="berschrift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berschrift5Zchn">
    <w:name w:val="Überschrift 5 Zchn"/>
    <w:basedOn w:val="Absatz-Standardschriftart"/>
    <w:link w:val="berschrift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iveHervorhebung">
    <w:name w:val="Intense Emphasis"/>
    <w:basedOn w:val="Absatz-Standardschriftart"/>
    <w:uiPriority w:val="21"/>
    <w:rsid w:val="00D8279B"/>
    <w:rPr>
      <w:i/>
      <w:iCs/>
      <w:color w:val="515C9A" w:themeColor="accent1"/>
    </w:rPr>
  </w:style>
  <w:style w:type="character" w:styleId="Fett">
    <w:name w:val="Strong"/>
    <w:basedOn w:val="Absatz-Standardschriftart"/>
    <w:uiPriority w:val="22"/>
    <w:rsid w:val="00D8279B"/>
    <w:rPr>
      <w:b/>
      <w:bCs/>
    </w:rPr>
  </w:style>
  <w:style w:type="paragraph" w:styleId="Zitat">
    <w:name w:val="Quote"/>
    <w:basedOn w:val="Standard"/>
    <w:next w:val="Standard"/>
    <w:link w:val="ZitatZchn"/>
    <w:uiPriority w:val="29"/>
    <w:rsid w:val="00D8279B"/>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chwacherVerweis">
    <w:name w:val="Subtle Reference"/>
    <w:basedOn w:val="Absatz-Standardschriftart"/>
    <w:uiPriority w:val="31"/>
    <w:rsid w:val="00D8279B"/>
    <w:rPr>
      <w:smallCaps/>
      <w:color w:val="5A5A5A" w:themeColor="text1" w:themeTint="A5"/>
    </w:rPr>
  </w:style>
  <w:style w:type="character" w:styleId="IntensiverVerweis">
    <w:name w:val="Intense Reference"/>
    <w:basedOn w:val="Absatz-Standardschriftart"/>
    <w:uiPriority w:val="32"/>
    <w:rsid w:val="00D8279B"/>
    <w:rPr>
      <w:b/>
      <w:bCs/>
      <w:smallCaps/>
      <w:color w:val="515C9A" w:themeColor="accent1"/>
      <w:spacing w:val="5"/>
    </w:rPr>
  </w:style>
  <w:style w:type="character" w:styleId="Buchtitel">
    <w:name w:val="Book Title"/>
    <w:basedOn w:val="Absatz-Standardschriftart"/>
    <w:uiPriority w:val="33"/>
    <w:rsid w:val="00D8279B"/>
    <w:rPr>
      <w:b/>
      <w:bCs/>
      <w:i/>
      <w:iCs/>
      <w:spacing w:val="5"/>
    </w:rPr>
  </w:style>
  <w:style w:type="paragraph" w:styleId="Listenabsatz">
    <w:name w:val="List Paragraph"/>
    <w:basedOn w:val="Standard"/>
    <w:uiPriority w:val="34"/>
    <w:rsid w:val="00D8279B"/>
    <w:pPr>
      <w:ind w:left="720"/>
      <w:contextualSpacing/>
    </w:pPr>
  </w:style>
  <w:style w:type="paragraph" w:customStyle="1" w:styleId="Sous-titre2">
    <w:name w:val="Sous-titre 2"/>
    <w:next w:val="Standard"/>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ellenraster">
    <w:name w:val="Table Grid"/>
    <w:basedOn w:val="NormaleTabelle"/>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ichtaufgelsteErwhnung">
    <w:name w:val="Unresolved Mention"/>
    <w:basedOn w:val="Absatz-Standardschriftart"/>
    <w:uiPriority w:val="99"/>
    <w:semiHidden/>
    <w:unhideWhenUsed/>
    <w:rsid w:val="00C350ED"/>
    <w:rPr>
      <w:color w:val="605E5C"/>
      <w:shd w:val="clear" w:color="auto" w:fill="E1DFDD"/>
    </w:rPr>
  </w:style>
  <w:style w:type="numbering" w:customStyle="1" w:styleId="Bullets">
    <w:name w:val="Bullets"/>
    <w:basedOn w:val="KeineListe"/>
    <w:uiPriority w:val="99"/>
    <w:rsid w:val="00715744"/>
    <w:pPr>
      <w:numPr>
        <w:numId w:val="8"/>
      </w:numPr>
    </w:pPr>
  </w:style>
  <w:style w:type="table" w:customStyle="1" w:styleId="TableGrid1">
    <w:name w:val="Table Grid1"/>
    <w:basedOn w:val="NormaleTabelle"/>
    <w:next w:val="Tabellenraster"/>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Inhaltsverzeichnisberschrift">
    <w:name w:val="TOC Heading"/>
    <w:basedOn w:val="berschrift1"/>
    <w:next w:val="Standard"/>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Verzeichnis2">
    <w:name w:val="toc 2"/>
    <w:basedOn w:val="Standard"/>
    <w:next w:val="Standard"/>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Verzeichnis1">
    <w:name w:val="toc 1"/>
    <w:basedOn w:val="Standard"/>
    <w:next w:val="Standard"/>
    <w:autoRedefine/>
    <w:uiPriority w:val="39"/>
    <w:unhideWhenUsed/>
    <w:rsid w:val="006247AE"/>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Verzeichnis3">
    <w:name w:val="toc 3"/>
    <w:basedOn w:val="Standard"/>
    <w:next w:val="Standard"/>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berarbeitung">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BesuchterLink">
    <w:name w:val="FollowedHyperlink"/>
    <w:basedOn w:val="Absatz-Standardschriftart"/>
    <w:uiPriority w:val="99"/>
    <w:semiHidden/>
    <w:unhideWhenUsed/>
    <w:rsid w:val="00175B18"/>
    <w:rPr>
      <w:color w:val="EAD9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61C17438679D4FA1C12DB3DA438FBD" ma:contentTypeVersion="6" ma:contentTypeDescription="Create a new document." ma:contentTypeScope="" ma:versionID="6c265afee277565938089afe5ae4fed3">
  <xsd:schema xmlns:xsd="http://www.w3.org/2001/XMLSchema" xmlns:xs="http://www.w3.org/2001/XMLSchema" xmlns:p="http://schemas.microsoft.com/office/2006/metadata/properties" xmlns:ns1="http://schemas.microsoft.com/sharepoint/v3" xmlns:ns2="48df5784-83fe-46ae-8d25-fce6a602c372" targetNamespace="http://schemas.microsoft.com/office/2006/metadata/properties" ma:root="true" ma:fieldsID="e228945ed61beeda0aee1198a140ec6b" ns1:_="" ns2:_="">
    <xsd:import namespace="http://schemas.microsoft.com/sharepoint/v3"/>
    <xsd:import namespace="48df5784-83fe-46ae-8d25-fce6a602c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f5784-83fe-46ae-8d25-fce6a602c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3DD7F3-7AAA-4323-ABF0-96A9E6DBF89D}">
  <ds:schemaRefs>
    <ds:schemaRef ds:uri="http://schemas.microsoft.com/office/2006/metadata/properties"/>
    <ds:schemaRef ds:uri="http://schemas.microsoft.com/office/infopath/2007/PartnerControls"/>
    <ds:schemaRef ds:uri="47805d3a-bfbe-4b73-865a-b7a6cd9a0ff7"/>
    <ds:schemaRef ds:uri="459ad8db-b0ea-4e01-a968-d05ee8510ff9"/>
    <ds:schemaRef ds:uri="http://schemas.microsoft.com/sharepoint/v3"/>
  </ds:schemaRefs>
</ds:datastoreItem>
</file>

<file path=customXml/itemProps2.xml><?xml version="1.0" encoding="utf-8"?>
<ds:datastoreItem xmlns:ds="http://schemas.openxmlformats.org/officeDocument/2006/customXml" ds:itemID="{B33D9BFA-5830-4040-9CC4-6BC47197F242}">
  <ds:schemaRefs>
    <ds:schemaRef ds:uri="http://schemas.microsoft.com/sharepoint/v3/contenttype/forms"/>
  </ds:schemaRefs>
</ds:datastoreItem>
</file>

<file path=customXml/itemProps3.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customXml/itemProps4.xml><?xml version="1.0" encoding="utf-8"?>
<ds:datastoreItem xmlns:ds="http://schemas.openxmlformats.org/officeDocument/2006/customXml" ds:itemID="{E5846A19-23E2-44CF-8CD6-BDD5BC966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df5784-83fe-46ae-8d25-fce6a602c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 docId:031645B99FFB23A5FAF7DA019E2288A3</cp:keywords>
  <dc:description/>
  <cp:lastModifiedBy>Andre Stephan</cp:lastModifiedBy>
  <cp:revision>56</cp:revision>
  <dcterms:created xsi:type="dcterms:W3CDTF">2024-01-25T14:53:00Z</dcterms:created>
  <dcterms:modified xsi:type="dcterms:W3CDTF">2024-02-28T15:23:00Z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0x0101003F61C17438679D4FA1C12DB3DA438FBD</vt:lpwstr>
  </property>
  <property fmtid="{D5CDD505-2E9C-101B-9397-08002B2CF9AE}" pid="3" name="MediaServiceImageTags">
    <vt:lpwstr/>
  </property>
</Properties>
</file>